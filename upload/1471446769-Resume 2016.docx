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939B" w14:textId="77777777" w:rsidR="005903BE" w:rsidRPr="0089197F" w:rsidRDefault="0089197F" w:rsidP="0089197F">
      <w:pPr>
        <w:jc w:val="right"/>
        <w:rPr>
          <w:rFonts w:ascii="Arial" w:hAnsi="Arial" w:cs="Arial"/>
          <w:b/>
        </w:rPr>
      </w:pPr>
      <w:proofErr w:type="spellStart"/>
      <w:r w:rsidRPr="0089197F">
        <w:rPr>
          <w:rFonts w:ascii="Arial" w:hAnsi="Arial" w:cs="Arial"/>
          <w:b/>
        </w:rPr>
        <w:t>Kwee</w:t>
      </w:r>
      <w:proofErr w:type="spellEnd"/>
      <w:r w:rsidRPr="0089197F">
        <w:rPr>
          <w:rFonts w:ascii="Arial" w:hAnsi="Arial" w:cs="Arial"/>
          <w:b/>
        </w:rPr>
        <w:t xml:space="preserve"> </w:t>
      </w:r>
      <w:proofErr w:type="spellStart"/>
      <w:r w:rsidRPr="0089197F">
        <w:rPr>
          <w:rFonts w:ascii="Arial" w:hAnsi="Arial" w:cs="Arial"/>
          <w:b/>
        </w:rPr>
        <w:t>Geck</w:t>
      </w:r>
      <w:proofErr w:type="spellEnd"/>
      <w:r w:rsidRPr="0089197F">
        <w:rPr>
          <w:rFonts w:ascii="Arial" w:hAnsi="Arial" w:cs="Arial"/>
          <w:b/>
        </w:rPr>
        <w:t>, Goh (Trecillia)</w:t>
      </w:r>
    </w:p>
    <w:p w14:paraId="1D345C5B" w14:textId="77777777" w:rsidR="0089197F" w:rsidRPr="0089197F" w:rsidRDefault="0089197F" w:rsidP="0089197F">
      <w:pPr>
        <w:jc w:val="right"/>
        <w:rPr>
          <w:rFonts w:ascii="Arial" w:hAnsi="Arial" w:cs="Arial"/>
          <w:sz w:val="22"/>
        </w:rPr>
      </w:pPr>
      <w:r w:rsidRPr="0089197F">
        <w:rPr>
          <w:rFonts w:ascii="Arial" w:hAnsi="Arial" w:cs="Arial"/>
          <w:sz w:val="22"/>
        </w:rPr>
        <w:t>Mobile: 9800-7778</w:t>
      </w:r>
    </w:p>
    <w:p w14:paraId="7CC7C7A0" w14:textId="77777777" w:rsidR="0089197F" w:rsidRPr="0089197F" w:rsidRDefault="0089197F" w:rsidP="0089197F">
      <w:pPr>
        <w:jc w:val="right"/>
        <w:rPr>
          <w:rFonts w:ascii="Arial" w:hAnsi="Arial" w:cs="Arial"/>
          <w:sz w:val="22"/>
        </w:rPr>
      </w:pPr>
      <w:r w:rsidRPr="0089197F">
        <w:rPr>
          <w:rFonts w:ascii="Arial" w:hAnsi="Arial" w:cs="Arial"/>
          <w:sz w:val="22"/>
        </w:rPr>
        <w:t xml:space="preserve">Email: </w:t>
      </w:r>
      <w:hyperlink r:id="rId5" w:history="1">
        <w:r w:rsidRPr="0089197F">
          <w:rPr>
            <w:rStyle w:val="Hyperlink"/>
            <w:rFonts w:ascii="Arial" w:hAnsi="Arial" w:cs="Arial"/>
            <w:sz w:val="22"/>
          </w:rPr>
          <w:t>trecillia@gmail.com</w:t>
        </w:r>
      </w:hyperlink>
    </w:p>
    <w:p w14:paraId="17424AA6" w14:textId="77777777" w:rsidR="0089197F" w:rsidRPr="0089197F" w:rsidRDefault="0089197F" w:rsidP="0089197F">
      <w:pPr>
        <w:rPr>
          <w:rFonts w:ascii="Arial" w:hAnsi="Arial" w:cs="Arial"/>
        </w:rPr>
      </w:pPr>
    </w:p>
    <w:p w14:paraId="65369027" w14:textId="77777777" w:rsidR="0089197F" w:rsidRPr="0089197F" w:rsidRDefault="0089197F" w:rsidP="0089197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89197F" w:rsidRPr="0089197F" w14:paraId="6B95486B" w14:textId="77777777" w:rsidTr="008324AF">
        <w:tc>
          <w:tcPr>
            <w:tcW w:w="9747" w:type="dxa"/>
            <w:shd w:val="clear" w:color="auto" w:fill="BFBFBF" w:themeFill="background1" w:themeFillShade="BF"/>
          </w:tcPr>
          <w:p w14:paraId="79451DCD" w14:textId="77777777" w:rsidR="0089197F" w:rsidRPr="0089197F" w:rsidRDefault="0089197F" w:rsidP="0089197F">
            <w:pPr>
              <w:rPr>
                <w:rFonts w:ascii="Arial" w:hAnsi="Arial" w:cs="Arial"/>
                <w:b/>
              </w:rPr>
            </w:pPr>
            <w:r w:rsidRPr="0089197F">
              <w:rPr>
                <w:rFonts w:ascii="Arial" w:hAnsi="Arial" w:cs="Arial"/>
                <w:b/>
              </w:rPr>
              <w:t>CAREER SUMMARY</w:t>
            </w:r>
          </w:p>
        </w:tc>
      </w:tr>
    </w:tbl>
    <w:p w14:paraId="59080FF4" w14:textId="77777777" w:rsidR="0089197F" w:rsidRPr="0089197F" w:rsidRDefault="0089197F" w:rsidP="0089197F">
      <w:pPr>
        <w:rPr>
          <w:rFonts w:ascii="Arial" w:hAnsi="Arial" w:cs="Arial"/>
          <w:sz w:val="16"/>
          <w:szCs w:val="16"/>
          <w:lang w:val="en-US"/>
        </w:rPr>
      </w:pPr>
    </w:p>
    <w:p w14:paraId="590F13AD" w14:textId="77777777" w:rsidR="00400DA7" w:rsidRDefault="00400DA7" w:rsidP="00400DA7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Dedicated, independent</w:t>
      </w:r>
      <w:r w:rsidRPr="0089197F">
        <w:rPr>
          <w:rFonts w:ascii="Arial" w:hAnsi="Arial" w:cs="Arial"/>
          <w:sz w:val="22"/>
          <w:lang w:val="en-US"/>
        </w:rPr>
        <w:t xml:space="preserve"> and proactive Executive Assistant with more than 20 years experience </w:t>
      </w:r>
      <w:r>
        <w:rPr>
          <w:rFonts w:ascii="Arial" w:hAnsi="Arial" w:cs="Arial"/>
          <w:sz w:val="22"/>
          <w:lang w:val="en-US"/>
        </w:rPr>
        <w:t xml:space="preserve">in Trading, IT, Media and FMCG industry, </w:t>
      </w:r>
      <w:r w:rsidRPr="0089197F">
        <w:rPr>
          <w:rFonts w:ascii="Arial" w:hAnsi="Arial" w:cs="Arial"/>
          <w:sz w:val="22"/>
          <w:lang w:val="en-US"/>
        </w:rPr>
        <w:t xml:space="preserve">supporting </w:t>
      </w:r>
      <w:r>
        <w:rPr>
          <w:rFonts w:ascii="Arial" w:hAnsi="Arial" w:cs="Arial"/>
          <w:sz w:val="22"/>
          <w:lang w:val="en-US"/>
        </w:rPr>
        <w:t>high-level senior executives and liaised with business partners and vendors in South-East Asia and Australasia region.  A self-directed team player who is always willing to go the extra mile.</w:t>
      </w:r>
    </w:p>
    <w:p w14:paraId="3272B841" w14:textId="77777777" w:rsidR="00400DA7" w:rsidRDefault="00400DA7" w:rsidP="00400DA7">
      <w:pPr>
        <w:rPr>
          <w:rFonts w:ascii="Arial" w:hAnsi="Arial" w:cs="Arial"/>
          <w:sz w:val="22"/>
          <w:lang w:val="en-US"/>
        </w:rPr>
      </w:pPr>
    </w:p>
    <w:p w14:paraId="7613585F" w14:textId="77777777" w:rsidR="00400DA7" w:rsidRDefault="00400DA7" w:rsidP="00400DA7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Experience in planning, organizing and problem-solving to complete multiple deadline-driven projects effectively and on time.  Extensive knowledge of computer software applications.  A resourceful and trustworthy employee.</w:t>
      </w:r>
    </w:p>
    <w:p w14:paraId="5F322EA5" w14:textId="77777777" w:rsidR="00400DA7" w:rsidRDefault="00400DA7" w:rsidP="00400DA7">
      <w:pPr>
        <w:rPr>
          <w:rFonts w:ascii="Arial" w:hAnsi="Arial" w:cs="Arial"/>
          <w:sz w:val="22"/>
          <w:lang w:val="en-US"/>
        </w:rPr>
      </w:pPr>
    </w:p>
    <w:p w14:paraId="23344CC8" w14:textId="77777777" w:rsidR="00400DA7" w:rsidRDefault="00400DA7" w:rsidP="00400DA7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Able to work under pressure and successfully deal with competing demands while maintaining complete confidentiality.  </w:t>
      </w:r>
    </w:p>
    <w:p w14:paraId="138190D4" w14:textId="77777777" w:rsidR="00200857" w:rsidRDefault="00200857" w:rsidP="00200857">
      <w:pPr>
        <w:rPr>
          <w:rFonts w:ascii="Arial" w:hAnsi="Arial" w:cs="Arial"/>
          <w:sz w:val="22"/>
          <w:lang w:val="en-US"/>
        </w:rPr>
      </w:pPr>
    </w:p>
    <w:p w14:paraId="6C9DC51E" w14:textId="77777777" w:rsidR="00200857" w:rsidRDefault="00200857" w:rsidP="00200857">
      <w:pPr>
        <w:rPr>
          <w:rFonts w:ascii="Arial" w:hAnsi="Arial" w:cs="Arial"/>
          <w:sz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00857" w14:paraId="445D60CC" w14:textId="77777777" w:rsidTr="008324AF">
        <w:tc>
          <w:tcPr>
            <w:tcW w:w="9747" w:type="dxa"/>
            <w:shd w:val="clear" w:color="auto" w:fill="BFBFBF" w:themeFill="background1" w:themeFillShade="BF"/>
          </w:tcPr>
          <w:p w14:paraId="7BA00143" w14:textId="77777777" w:rsidR="00200857" w:rsidRDefault="00200857" w:rsidP="002008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CAREER HISTORY</w:t>
            </w:r>
          </w:p>
        </w:tc>
      </w:tr>
    </w:tbl>
    <w:p w14:paraId="4D575CE2" w14:textId="77777777" w:rsidR="00200857" w:rsidRPr="0089197F" w:rsidRDefault="00200857" w:rsidP="00200857">
      <w:pPr>
        <w:rPr>
          <w:rFonts w:ascii="Arial" w:hAnsi="Arial" w:cs="Arial"/>
          <w:b/>
        </w:rPr>
      </w:pPr>
    </w:p>
    <w:p w14:paraId="2B931DB9" w14:textId="77777777" w:rsidR="00200857" w:rsidRPr="00B27C33" w:rsidRDefault="00200857" w:rsidP="00200857">
      <w:pPr>
        <w:rPr>
          <w:rFonts w:ascii="Arial" w:hAnsi="Arial" w:cs="Arial"/>
          <w:b/>
          <w:sz w:val="22"/>
          <w:lang w:val="en-US"/>
        </w:rPr>
      </w:pPr>
      <w:r w:rsidRPr="00B27C33">
        <w:rPr>
          <w:rFonts w:ascii="Arial" w:hAnsi="Arial" w:cs="Arial"/>
          <w:b/>
          <w:sz w:val="22"/>
          <w:lang w:val="en-US"/>
        </w:rPr>
        <w:t xml:space="preserve">UNILEVER Asia </w:t>
      </w:r>
      <w:proofErr w:type="spellStart"/>
      <w:r w:rsidRPr="00B27C33">
        <w:rPr>
          <w:rFonts w:ascii="Arial" w:hAnsi="Arial" w:cs="Arial"/>
          <w:b/>
          <w:sz w:val="22"/>
          <w:lang w:val="en-US"/>
        </w:rPr>
        <w:t>Pte</w:t>
      </w:r>
      <w:proofErr w:type="spellEnd"/>
      <w:r w:rsidRPr="00B27C33">
        <w:rPr>
          <w:rFonts w:ascii="Arial" w:hAnsi="Arial" w:cs="Arial"/>
          <w:b/>
          <w:sz w:val="22"/>
          <w:lang w:val="en-US"/>
        </w:rPr>
        <w:t xml:space="preserve"> Ltd</w:t>
      </w:r>
      <w:r w:rsidRPr="00B27C33">
        <w:rPr>
          <w:rFonts w:ascii="Arial" w:hAnsi="Arial" w:cs="Arial"/>
          <w:b/>
          <w:sz w:val="22"/>
          <w:lang w:val="en-US"/>
        </w:rPr>
        <w:tab/>
      </w:r>
      <w:r w:rsidRPr="00B27C33">
        <w:rPr>
          <w:rFonts w:ascii="Arial" w:hAnsi="Arial" w:cs="Arial"/>
          <w:b/>
          <w:sz w:val="22"/>
          <w:lang w:val="en-US"/>
        </w:rPr>
        <w:tab/>
      </w:r>
      <w:r w:rsidRPr="00B27C33">
        <w:rPr>
          <w:rFonts w:ascii="Arial" w:hAnsi="Arial" w:cs="Arial"/>
          <w:b/>
          <w:sz w:val="22"/>
          <w:lang w:val="en-US"/>
        </w:rPr>
        <w:tab/>
      </w:r>
      <w:r w:rsidR="004743CE" w:rsidRPr="00B27C33">
        <w:rPr>
          <w:rFonts w:ascii="Arial" w:hAnsi="Arial" w:cs="Arial"/>
          <w:b/>
          <w:sz w:val="22"/>
          <w:lang w:val="en-US"/>
        </w:rPr>
        <w:tab/>
      </w:r>
      <w:r w:rsidR="004743CE" w:rsidRPr="00B27C33">
        <w:rPr>
          <w:rFonts w:ascii="Arial" w:hAnsi="Arial" w:cs="Arial"/>
          <w:b/>
          <w:sz w:val="22"/>
          <w:lang w:val="en-US"/>
        </w:rPr>
        <w:tab/>
      </w:r>
      <w:r w:rsidRPr="00B27C33">
        <w:rPr>
          <w:rFonts w:ascii="Arial" w:hAnsi="Arial" w:cs="Arial"/>
          <w:b/>
          <w:sz w:val="22"/>
          <w:lang w:val="en-US"/>
        </w:rPr>
        <w:t>3 January 2011 – 15 September 2015</w:t>
      </w:r>
    </w:p>
    <w:p w14:paraId="45E810F5" w14:textId="77777777" w:rsidR="00200857" w:rsidRPr="00B27C33" w:rsidRDefault="00200857" w:rsidP="00200857">
      <w:pPr>
        <w:rPr>
          <w:rFonts w:ascii="Arial" w:hAnsi="Arial" w:cs="Arial"/>
          <w:b/>
          <w:sz w:val="22"/>
          <w:lang w:val="en-US"/>
        </w:rPr>
      </w:pPr>
    </w:p>
    <w:p w14:paraId="72DF5D2B" w14:textId="77777777" w:rsidR="00200857" w:rsidRPr="00B27C33" w:rsidRDefault="00200857" w:rsidP="00200857">
      <w:pPr>
        <w:rPr>
          <w:rFonts w:ascii="Arial" w:hAnsi="Arial" w:cs="Arial"/>
          <w:b/>
          <w:sz w:val="22"/>
          <w:lang w:val="en-US"/>
        </w:rPr>
      </w:pPr>
      <w:r w:rsidRPr="00B27C33">
        <w:rPr>
          <w:rFonts w:ascii="Arial" w:hAnsi="Arial" w:cs="Arial"/>
          <w:b/>
          <w:sz w:val="22"/>
          <w:lang w:val="en-US"/>
        </w:rPr>
        <w:t>Executive Assistant/Assistant Communications Manager</w:t>
      </w:r>
    </w:p>
    <w:p w14:paraId="4F64C9E6" w14:textId="77777777" w:rsidR="00244C3A" w:rsidRPr="00B27C33" w:rsidRDefault="00244C3A" w:rsidP="00B27C33">
      <w:pPr>
        <w:rPr>
          <w:rFonts w:ascii="Arial" w:hAnsi="Arial" w:cs="Arial"/>
          <w:sz w:val="22"/>
          <w:lang w:val="en-US"/>
        </w:rPr>
      </w:pPr>
    </w:p>
    <w:p w14:paraId="61FF3527" w14:textId="6ED19BBC" w:rsidR="00B27C33" w:rsidRPr="00263F8E" w:rsidRDefault="00B27C33" w:rsidP="00263F8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63F8E">
        <w:rPr>
          <w:rFonts w:ascii="Arial" w:hAnsi="Arial" w:cs="Arial"/>
          <w:sz w:val="22"/>
          <w:szCs w:val="22"/>
        </w:rPr>
        <w:t>Provide administrative and business s</w:t>
      </w:r>
      <w:r w:rsidRPr="00263F8E">
        <w:rPr>
          <w:rFonts w:ascii="Arial" w:hAnsi="Arial" w:cs="Arial"/>
          <w:sz w:val="22"/>
          <w:szCs w:val="22"/>
        </w:rPr>
        <w:t>upport</w:t>
      </w:r>
      <w:r w:rsidRPr="00263F8E">
        <w:rPr>
          <w:rFonts w:ascii="Arial" w:hAnsi="Arial" w:cs="Arial"/>
          <w:sz w:val="22"/>
          <w:szCs w:val="22"/>
        </w:rPr>
        <w:t xml:space="preserve"> to the Global </w:t>
      </w:r>
      <w:r w:rsidRPr="00263F8E">
        <w:rPr>
          <w:rFonts w:ascii="Arial" w:hAnsi="Arial" w:cs="Arial"/>
          <w:sz w:val="22"/>
          <w:szCs w:val="22"/>
        </w:rPr>
        <w:t>VP</w:t>
      </w:r>
      <w:r w:rsidRPr="00263F8E">
        <w:rPr>
          <w:rFonts w:ascii="Arial" w:hAnsi="Arial" w:cs="Arial"/>
          <w:sz w:val="22"/>
          <w:szCs w:val="22"/>
        </w:rPr>
        <w:t xml:space="preserve"> for </w:t>
      </w:r>
      <w:r w:rsidRPr="00263F8E">
        <w:rPr>
          <w:rFonts w:ascii="Arial" w:hAnsi="Arial" w:cs="Arial"/>
          <w:sz w:val="22"/>
          <w:szCs w:val="22"/>
        </w:rPr>
        <w:t>Communications and Capabilities on a day-to-day basis</w:t>
      </w:r>
      <w:r w:rsidR="003721D2" w:rsidRPr="00263F8E">
        <w:rPr>
          <w:rFonts w:ascii="Arial" w:hAnsi="Arial" w:cs="Arial"/>
          <w:sz w:val="22"/>
          <w:szCs w:val="22"/>
        </w:rPr>
        <w:t xml:space="preserve">,  </w:t>
      </w:r>
      <w:r w:rsidR="003721D2" w:rsidRPr="00263F8E">
        <w:rPr>
          <w:rFonts w:ascii="Helvetica" w:eastAsia="Times New Roman" w:hAnsi="Helvetica" w:cs="Times New Roman"/>
          <w:color w:val="222222"/>
          <w:sz w:val="23"/>
          <w:szCs w:val="23"/>
          <w:lang w:val="en-US"/>
        </w:rPr>
        <w:t xml:space="preserve">setting work priorities </w:t>
      </w:r>
      <w:r w:rsidR="003721D2" w:rsidRPr="00263F8E">
        <w:rPr>
          <w:rFonts w:ascii="Arial" w:hAnsi="Arial" w:cs="Arial"/>
          <w:sz w:val="22"/>
          <w:szCs w:val="22"/>
        </w:rPr>
        <w:t>and ensuring datelines are met.</w:t>
      </w:r>
    </w:p>
    <w:p w14:paraId="66BEBCE3" w14:textId="1A553854" w:rsidR="00B27C33" w:rsidRPr="00263F8E" w:rsidRDefault="00B27C33" w:rsidP="00263F8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63F8E">
        <w:rPr>
          <w:rFonts w:ascii="Arial" w:hAnsi="Arial" w:cs="Arial"/>
          <w:sz w:val="22"/>
          <w:szCs w:val="22"/>
        </w:rPr>
        <w:t>Maintain VP’s calendar -- plan and schedule meetings.</w:t>
      </w:r>
    </w:p>
    <w:p w14:paraId="44F9FF68" w14:textId="4242B042" w:rsidR="005C4293" w:rsidRPr="005C4293" w:rsidRDefault="005C4293" w:rsidP="005C4293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5C4293">
        <w:rPr>
          <w:rFonts w:ascii="Arial" w:hAnsi="Arial" w:cs="Arial"/>
          <w:sz w:val="22"/>
          <w:szCs w:val="22"/>
        </w:rPr>
        <w:t>Process expense claims and travel arrangement</w:t>
      </w:r>
      <w:r>
        <w:rPr>
          <w:rFonts w:ascii="Arial" w:hAnsi="Arial" w:cs="Arial"/>
          <w:sz w:val="22"/>
          <w:szCs w:val="22"/>
        </w:rPr>
        <w:t>.</w:t>
      </w:r>
    </w:p>
    <w:p w14:paraId="616689A5" w14:textId="05A4A8E4" w:rsidR="00B27C33" w:rsidRPr="00263F8E" w:rsidRDefault="00B27C33" w:rsidP="00263F8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63F8E">
        <w:rPr>
          <w:rFonts w:ascii="Arial" w:hAnsi="Arial" w:cs="Arial"/>
          <w:sz w:val="22"/>
          <w:szCs w:val="22"/>
        </w:rPr>
        <w:t>Organise and manage teleconferences and video conferences.</w:t>
      </w:r>
    </w:p>
    <w:p w14:paraId="61A5A1D1" w14:textId="6FD8A00F" w:rsidR="00B27C33" w:rsidRPr="00263F8E" w:rsidRDefault="00B27C33" w:rsidP="00263F8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63F8E">
        <w:rPr>
          <w:rFonts w:ascii="Arial" w:hAnsi="Arial" w:cs="Arial"/>
          <w:sz w:val="22"/>
          <w:szCs w:val="22"/>
        </w:rPr>
        <w:t xml:space="preserve">Manage and compile </w:t>
      </w:r>
      <w:r w:rsidR="005C4293">
        <w:rPr>
          <w:rFonts w:ascii="Arial" w:hAnsi="Arial" w:cs="Arial"/>
          <w:sz w:val="22"/>
          <w:szCs w:val="22"/>
        </w:rPr>
        <w:t xml:space="preserve">SEAA </w:t>
      </w:r>
      <w:r w:rsidRPr="00263F8E">
        <w:rPr>
          <w:rFonts w:ascii="Arial" w:hAnsi="Arial" w:cs="Arial"/>
          <w:sz w:val="22"/>
          <w:szCs w:val="22"/>
        </w:rPr>
        <w:t xml:space="preserve">cluster weekly report to </w:t>
      </w:r>
      <w:r w:rsidR="005C4293">
        <w:rPr>
          <w:rFonts w:ascii="Arial" w:hAnsi="Arial" w:cs="Arial"/>
          <w:sz w:val="22"/>
          <w:szCs w:val="22"/>
        </w:rPr>
        <w:t xml:space="preserve">the Global SVP for </w:t>
      </w:r>
      <w:r w:rsidRPr="00263F8E">
        <w:rPr>
          <w:rFonts w:ascii="Arial" w:hAnsi="Arial" w:cs="Arial"/>
          <w:sz w:val="22"/>
          <w:szCs w:val="22"/>
        </w:rPr>
        <w:t>Communications.</w:t>
      </w:r>
    </w:p>
    <w:p w14:paraId="08C40070" w14:textId="5EA68665" w:rsidR="00B27C33" w:rsidRPr="00263F8E" w:rsidRDefault="00B27C33" w:rsidP="00263F8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63F8E">
        <w:rPr>
          <w:rFonts w:ascii="Arial" w:hAnsi="Arial" w:cs="Arial"/>
          <w:sz w:val="22"/>
          <w:szCs w:val="22"/>
        </w:rPr>
        <w:t xml:space="preserve">Organise and compile </w:t>
      </w:r>
      <w:r w:rsidRPr="00263F8E">
        <w:rPr>
          <w:rFonts w:ascii="Arial" w:hAnsi="Arial" w:cs="Arial"/>
          <w:sz w:val="22"/>
          <w:szCs w:val="22"/>
        </w:rPr>
        <w:t>presentation deck for bi-monthly SEAA cluster live meeting</w:t>
      </w:r>
      <w:r w:rsidRPr="00263F8E">
        <w:rPr>
          <w:rFonts w:ascii="Arial" w:hAnsi="Arial" w:cs="Arial"/>
          <w:sz w:val="22"/>
          <w:szCs w:val="22"/>
        </w:rPr>
        <w:t>.</w:t>
      </w:r>
    </w:p>
    <w:p w14:paraId="275F31C8" w14:textId="71496A51" w:rsidR="00B27C33" w:rsidRDefault="00B27C33" w:rsidP="00263F8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63F8E">
        <w:rPr>
          <w:rFonts w:ascii="Arial" w:hAnsi="Arial" w:cs="Arial"/>
          <w:sz w:val="22"/>
          <w:szCs w:val="22"/>
        </w:rPr>
        <w:t>As</w:t>
      </w:r>
      <w:r w:rsidR="005C4293">
        <w:rPr>
          <w:rFonts w:ascii="Arial" w:hAnsi="Arial" w:cs="Arial"/>
          <w:sz w:val="22"/>
          <w:szCs w:val="22"/>
        </w:rPr>
        <w:t xml:space="preserve">sist and provide support to </w:t>
      </w:r>
      <w:r w:rsidRPr="00263F8E">
        <w:rPr>
          <w:rFonts w:ascii="Arial" w:hAnsi="Arial" w:cs="Arial"/>
          <w:sz w:val="22"/>
          <w:szCs w:val="22"/>
        </w:rPr>
        <w:t xml:space="preserve">the </w:t>
      </w:r>
      <w:r w:rsidR="004227E6">
        <w:rPr>
          <w:rFonts w:ascii="Arial" w:hAnsi="Arial" w:cs="Arial"/>
          <w:sz w:val="22"/>
          <w:szCs w:val="22"/>
        </w:rPr>
        <w:t>local</w:t>
      </w:r>
      <w:r w:rsidRPr="00263F8E">
        <w:rPr>
          <w:rFonts w:ascii="Arial" w:hAnsi="Arial" w:cs="Arial"/>
          <w:sz w:val="22"/>
          <w:szCs w:val="22"/>
        </w:rPr>
        <w:t xml:space="preserve"> comm</w:t>
      </w:r>
      <w:r w:rsidRPr="00263F8E">
        <w:rPr>
          <w:rFonts w:ascii="Arial" w:hAnsi="Arial" w:cs="Arial"/>
          <w:sz w:val="22"/>
          <w:szCs w:val="22"/>
        </w:rPr>
        <w:t>unications</w:t>
      </w:r>
      <w:r w:rsidRPr="00263F8E">
        <w:rPr>
          <w:rFonts w:ascii="Arial" w:hAnsi="Arial" w:cs="Arial"/>
          <w:sz w:val="22"/>
          <w:szCs w:val="22"/>
        </w:rPr>
        <w:t xml:space="preserve"> team for</w:t>
      </w:r>
      <w:r w:rsidR="005C4293">
        <w:rPr>
          <w:rFonts w:ascii="Arial" w:hAnsi="Arial" w:cs="Arial"/>
          <w:sz w:val="22"/>
          <w:szCs w:val="22"/>
        </w:rPr>
        <w:t xml:space="preserve"> internal</w:t>
      </w:r>
      <w:r w:rsidRPr="00263F8E">
        <w:rPr>
          <w:rFonts w:ascii="Arial" w:hAnsi="Arial" w:cs="Arial"/>
          <w:sz w:val="22"/>
          <w:szCs w:val="22"/>
        </w:rPr>
        <w:t xml:space="preserve"> </w:t>
      </w:r>
      <w:r w:rsidRPr="00263F8E">
        <w:rPr>
          <w:rFonts w:ascii="Arial" w:hAnsi="Arial" w:cs="Arial"/>
          <w:sz w:val="22"/>
          <w:szCs w:val="22"/>
        </w:rPr>
        <w:t xml:space="preserve">corporate </w:t>
      </w:r>
      <w:r w:rsidRPr="00263F8E">
        <w:rPr>
          <w:rFonts w:ascii="Arial" w:hAnsi="Arial" w:cs="Arial"/>
          <w:sz w:val="22"/>
          <w:szCs w:val="22"/>
        </w:rPr>
        <w:t xml:space="preserve">events, e.g. </w:t>
      </w:r>
      <w:r w:rsidR="005C4293">
        <w:rPr>
          <w:rFonts w:ascii="Arial" w:hAnsi="Arial" w:cs="Arial"/>
          <w:sz w:val="22"/>
          <w:szCs w:val="22"/>
        </w:rPr>
        <w:t>T</w:t>
      </w:r>
      <w:r w:rsidRPr="00263F8E">
        <w:rPr>
          <w:rFonts w:ascii="Arial" w:hAnsi="Arial" w:cs="Arial"/>
          <w:sz w:val="22"/>
          <w:szCs w:val="22"/>
        </w:rPr>
        <w:t xml:space="preserve">own </w:t>
      </w:r>
      <w:r w:rsidR="005C4293">
        <w:rPr>
          <w:rFonts w:ascii="Arial" w:hAnsi="Arial" w:cs="Arial"/>
          <w:sz w:val="22"/>
          <w:szCs w:val="22"/>
        </w:rPr>
        <w:t>H</w:t>
      </w:r>
      <w:r w:rsidRPr="00263F8E">
        <w:rPr>
          <w:rFonts w:ascii="Arial" w:hAnsi="Arial" w:cs="Arial"/>
          <w:sz w:val="22"/>
          <w:szCs w:val="22"/>
        </w:rPr>
        <w:t>all, Annual Change Leaders Conferen</w:t>
      </w:r>
      <w:r w:rsidR="004227E6">
        <w:rPr>
          <w:rFonts w:ascii="Arial" w:hAnsi="Arial" w:cs="Arial"/>
          <w:sz w:val="22"/>
          <w:szCs w:val="22"/>
        </w:rPr>
        <w:t xml:space="preserve">ce or </w:t>
      </w:r>
      <w:r w:rsidRPr="00263F8E">
        <w:rPr>
          <w:rFonts w:ascii="Arial" w:hAnsi="Arial" w:cs="Arial"/>
          <w:sz w:val="22"/>
          <w:szCs w:val="22"/>
        </w:rPr>
        <w:t xml:space="preserve">SEAA </w:t>
      </w:r>
      <w:r w:rsidRPr="00263F8E">
        <w:rPr>
          <w:rFonts w:ascii="Arial" w:hAnsi="Arial" w:cs="Arial"/>
          <w:sz w:val="22"/>
          <w:szCs w:val="22"/>
        </w:rPr>
        <w:t xml:space="preserve">Annual Leadership </w:t>
      </w:r>
      <w:r w:rsidRPr="00263F8E">
        <w:rPr>
          <w:rFonts w:ascii="Arial" w:hAnsi="Arial" w:cs="Arial"/>
          <w:sz w:val="22"/>
          <w:szCs w:val="22"/>
        </w:rPr>
        <w:t>Meeting</w:t>
      </w:r>
      <w:r w:rsidR="004227E6">
        <w:rPr>
          <w:rFonts w:ascii="Arial" w:hAnsi="Arial" w:cs="Arial"/>
          <w:sz w:val="22"/>
          <w:szCs w:val="22"/>
        </w:rPr>
        <w:t xml:space="preserve"> and </w:t>
      </w:r>
      <w:r w:rsidR="005C4293">
        <w:rPr>
          <w:rFonts w:ascii="Arial" w:hAnsi="Arial" w:cs="Arial"/>
          <w:sz w:val="22"/>
          <w:szCs w:val="22"/>
        </w:rPr>
        <w:t>coordinates and prepares all relevant documents and briefing packs.</w:t>
      </w:r>
    </w:p>
    <w:p w14:paraId="6B059BBB" w14:textId="4BCDA050" w:rsidR="004227E6" w:rsidRPr="004227E6" w:rsidRDefault="004227E6" w:rsidP="004227E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63F8E">
        <w:rPr>
          <w:rFonts w:ascii="Arial" w:hAnsi="Arial" w:cs="Arial"/>
          <w:sz w:val="22"/>
          <w:szCs w:val="22"/>
        </w:rPr>
        <w:t>Plan and organise annual SEAA Communications Team meeting.</w:t>
      </w:r>
    </w:p>
    <w:p w14:paraId="227278A3" w14:textId="69E7B676" w:rsidR="00263F8E" w:rsidRPr="00263F8E" w:rsidRDefault="00263F8E" w:rsidP="00263F8E">
      <w:pPr>
        <w:pStyle w:val="ListParagraph"/>
        <w:numPr>
          <w:ilvl w:val="0"/>
          <w:numId w:val="23"/>
        </w:numPr>
        <w:rPr>
          <w:ins w:id="0" w:author="Microsoft Office User" w:date="2016-02-04T21:47:00Z"/>
          <w:rFonts w:ascii="Arial" w:hAnsi="Arial" w:cs="Arial"/>
          <w:sz w:val="22"/>
          <w:szCs w:val="22"/>
        </w:rPr>
      </w:pPr>
      <w:r w:rsidRPr="00263F8E">
        <w:rPr>
          <w:rFonts w:ascii="Arial" w:hAnsi="Arial" w:cs="Arial"/>
          <w:sz w:val="22"/>
          <w:szCs w:val="22"/>
        </w:rPr>
        <w:t>Assist SEAA Communications Director in all Singapore communications requirements (internal only – using channels).</w:t>
      </w:r>
    </w:p>
    <w:p w14:paraId="4EAA7D5F" w14:textId="1427E1B3" w:rsidR="00263F8E" w:rsidRPr="00263F8E" w:rsidRDefault="00263F8E" w:rsidP="00263F8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63F8E">
        <w:rPr>
          <w:rFonts w:ascii="Arial" w:hAnsi="Arial" w:cs="Arial"/>
          <w:sz w:val="22"/>
          <w:szCs w:val="22"/>
        </w:rPr>
        <w:t>Manage communications channels for Singapore Hub, COO Blog, GMEX webcasts, town hall for SEAA/COO and other internal activities that fall</w:t>
      </w:r>
      <w:r w:rsidR="005C4293">
        <w:rPr>
          <w:rFonts w:ascii="Arial" w:hAnsi="Arial" w:cs="Arial"/>
          <w:sz w:val="22"/>
          <w:szCs w:val="22"/>
        </w:rPr>
        <w:t>s</w:t>
      </w:r>
      <w:r w:rsidRPr="00263F8E">
        <w:rPr>
          <w:rFonts w:ascii="Arial" w:hAnsi="Arial" w:cs="Arial"/>
          <w:sz w:val="22"/>
          <w:szCs w:val="22"/>
        </w:rPr>
        <w:t xml:space="preserve"> under </w:t>
      </w:r>
      <w:r w:rsidR="005C4293">
        <w:rPr>
          <w:rFonts w:ascii="Arial" w:hAnsi="Arial" w:cs="Arial"/>
          <w:sz w:val="22"/>
          <w:szCs w:val="22"/>
        </w:rPr>
        <w:t xml:space="preserve">the </w:t>
      </w:r>
      <w:r w:rsidRPr="00263F8E">
        <w:rPr>
          <w:rFonts w:ascii="Arial" w:hAnsi="Arial" w:cs="Arial"/>
          <w:sz w:val="22"/>
          <w:szCs w:val="22"/>
        </w:rPr>
        <w:t>leadership of the VP.</w:t>
      </w:r>
    </w:p>
    <w:p w14:paraId="095CF7E7" w14:textId="5B831585" w:rsidR="00E02B0B" w:rsidRPr="00263F8E" w:rsidRDefault="00E02B0B" w:rsidP="00263F8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63F8E">
        <w:rPr>
          <w:rFonts w:ascii="Arial" w:hAnsi="Arial" w:cs="Arial"/>
          <w:sz w:val="22"/>
          <w:szCs w:val="22"/>
        </w:rPr>
        <w:t>D</w:t>
      </w:r>
      <w:r w:rsidRPr="00263F8E">
        <w:rPr>
          <w:rFonts w:ascii="Arial" w:hAnsi="Arial" w:cs="Arial"/>
          <w:sz w:val="22"/>
          <w:szCs w:val="22"/>
        </w:rPr>
        <w:t>esign of internal comm</w:t>
      </w:r>
      <w:r w:rsidRPr="00263F8E">
        <w:rPr>
          <w:rFonts w:ascii="Arial" w:hAnsi="Arial" w:cs="Arial"/>
          <w:sz w:val="22"/>
          <w:szCs w:val="22"/>
        </w:rPr>
        <w:t xml:space="preserve">unications </w:t>
      </w:r>
      <w:r w:rsidRPr="00263F8E">
        <w:rPr>
          <w:rFonts w:ascii="Arial" w:hAnsi="Arial" w:cs="Arial"/>
          <w:sz w:val="22"/>
          <w:szCs w:val="22"/>
        </w:rPr>
        <w:t xml:space="preserve">event materials, i.e. posters, digital signage. </w:t>
      </w:r>
    </w:p>
    <w:p w14:paraId="4E9F1097" w14:textId="77777777" w:rsidR="00E02B0B" w:rsidRDefault="00E02B0B" w:rsidP="00E02B0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85C917B" w14:textId="77777777" w:rsidR="004227E6" w:rsidRPr="00B27C33" w:rsidRDefault="004227E6" w:rsidP="00E02B0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672D44DD" w14:textId="2B233897" w:rsidR="00B27C33" w:rsidRPr="00E02B0B" w:rsidRDefault="00B27C33" w:rsidP="00B27C33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E02B0B">
        <w:rPr>
          <w:rFonts w:ascii="Arial" w:hAnsi="Arial" w:cs="Arial"/>
          <w:b/>
          <w:sz w:val="22"/>
          <w:szCs w:val="22"/>
        </w:rPr>
        <w:t>Achievements</w:t>
      </w:r>
    </w:p>
    <w:p w14:paraId="69924434" w14:textId="13A467F9" w:rsidR="00B27C33" w:rsidRPr="00B27C33" w:rsidRDefault="004227E6" w:rsidP="00B27C33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Logo design</w:t>
      </w:r>
      <w:r w:rsidR="00C23FFE" w:rsidRPr="00B27C33">
        <w:rPr>
          <w:rFonts w:ascii="Arial" w:hAnsi="Arial" w:cs="Arial"/>
          <w:sz w:val="22"/>
          <w:szCs w:val="22"/>
        </w:rPr>
        <w:t xml:space="preserve"> for </w:t>
      </w:r>
      <w:r>
        <w:rPr>
          <w:rFonts w:ascii="Arial" w:hAnsi="Arial" w:cs="Arial"/>
          <w:sz w:val="22"/>
          <w:szCs w:val="22"/>
        </w:rPr>
        <w:t>G</w:t>
      </w:r>
      <w:r w:rsidR="00B27C33" w:rsidRPr="00B27C33">
        <w:rPr>
          <w:rFonts w:ascii="Arial" w:hAnsi="Arial" w:cs="Arial"/>
          <w:sz w:val="22"/>
          <w:szCs w:val="22"/>
        </w:rPr>
        <w:t xml:space="preserve">lobal </w:t>
      </w:r>
      <w:r w:rsidR="00C23FFE" w:rsidRPr="00B27C33">
        <w:rPr>
          <w:rFonts w:ascii="Arial" w:hAnsi="Arial" w:cs="Arial"/>
          <w:sz w:val="22"/>
          <w:szCs w:val="22"/>
        </w:rPr>
        <w:t>Communication Academy in Unilever.</w:t>
      </w:r>
    </w:p>
    <w:p w14:paraId="4D7F5D58" w14:textId="5D1A18B0" w:rsidR="00C23FFE" w:rsidRPr="00B27C33" w:rsidRDefault="004227E6" w:rsidP="00B27C33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Poster design</w:t>
      </w:r>
      <w:r w:rsidR="00C23FFE" w:rsidRPr="00B27C33">
        <w:rPr>
          <w:rFonts w:ascii="Arial" w:hAnsi="Arial" w:cs="Arial"/>
          <w:sz w:val="22"/>
          <w:szCs w:val="22"/>
        </w:rPr>
        <w:t xml:space="preserve"> for an internal global initiative “</w:t>
      </w:r>
      <w:proofErr w:type="spellStart"/>
      <w:r w:rsidR="00C23FFE" w:rsidRPr="00B27C33">
        <w:rPr>
          <w:rFonts w:ascii="Arial" w:hAnsi="Arial" w:cs="Arial"/>
          <w:sz w:val="22"/>
          <w:szCs w:val="22"/>
        </w:rPr>
        <w:t>brightfuture</w:t>
      </w:r>
      <w:proofErr w:type="spellEnd"/>
      <w:r w:rsidR="00C23FFE" w:rsidRPr="00B27C33">
        <w:rPr>
          <w:rFonts w:ascii="Arial" w:hAnsi="Arial" w:cs="Arial"/>
          <w:sz w:val="22"/>
          <w:szCs w:val="22"/>
        </w:rPr>
        <w:t>” campaign</w:t>
      </w:r>
      <w:r w:rsidR="00B27C33">
        <w:rPr>
          <w:rFonts w:ascii="Arial" w:hAnsi="Arial" w:cs="Arial"/>
          <w:sz w:val="22"/>
          <w:szCs w:val="22"/>
        </w:rPr>
        <w:t>.</w:t>
      </w:r>
      <w:r w:rsidR="00C23FFE" w:rsidRPr="00B27C33">
        <w:rPr>
          <w:rFonts w:ascii="Arial" w:hAnsi="Arial" w:cs="Arial"/>
          <w:sz w:val="22"/>
          <w:szCs w:val="22"/>
        </w:rPr>
        <w:t xml:space="preserve"> </w:t>
      </w:r>
    </w:p>
    <w:p w14:paraId="0C78914A" w14:textId="77777777" w:rsidR="008324AF" w:rsidRDefault="008324AF" w:rsidP="00C7400F">
      <w:pPr>
        <w:rPr>
          <w:sz w:val="22"/>
          <w:szCs w:val="22"/>
        </w:rPr>
      </w:pPr>
    </w:p>
    <w:p w14:paraId="25356C76" w14:textId="77777777" w:rsidR="004227E6" w:rsidRDefault="004227E6" w:rsidP="00C7400F">
      <w:pPr>
        <w:rPr>
          <w:sz w:val="22"/>
          <w:szCs w:val="22"/>
        </w:rPr>
      </w:pPr>
    </w:p>
    <w:p w14:paraId="0D8EBCC4" w14:textId="77777777" w:rsidR="004227E6" w:rsidRDefault="004227E6" w:rsidP="00C7400F">
      <w:pPr>
        <w:rPr>
          <w:sz w:val="22"/>
          <w:szCs w:val="22"/>
        </w:rPr>
      </w:pPr>
    </w:p>
    <w:p w14:paraId="37EC7323" w14:textId="77777777" w:rsidR="004227E6" w:rsidRDefault="004227E6" w:rsidP="00C7400F">
      <w:pPr>
        <w:rPr>
          <w:sz w:val="22"/>
          <w:szCs w:val="22"/>
        </w:rPr>
      </w:pPr>
    </w:p>
    <w:p w14:paraId="0509C795" w14:textId="77777777" w:rsidR="004227E6" w:rsidRDefault="004227E6" w:rsidP="00C7400F">
      <w:pPr>
        <w:rPr>
          <w:sz w:val="22"/>
          <w:szCs w:val="22"/>
        </w:rPr>
      </w:pPr>
    </w:p>
    <w:p w14:paraId="633A45A4" w14:textId="77777777" w:rsidR="004227E6" w:rsidRDefault="004227E6" w:rsidP="00C7400F">
      <w:pPr>
        <w:rPr>
          <w:sz w:val="22"/>
          <w:szCs w:val="22"/>
        </w:rPr>
      </w:pPr>
    </w:p>
    <w:p w14:paraId="4D8E8C5A" w14:textId="77777777" w:rsidR="004227E6" w:rsidRDefault="004227E6" w:rsidP="00C7400F">
      <w:pPr>
        <w:rPr>
          <w:sz w:val="22"/>
          <w:szCs w:val="22"/>
        </w:rPr>
      </w:pPr>
    </w:p>
    <w:p w14:paraId="70AB487C" w14:textId="77777777" w:rsidR="004227E6" w:rsidRDefault="004227E6" w:rsidP="00C7400F">
      <w:pPr>
        <w:rPr>
          <w:sz w:val="22"/>
          <w:szCs w:val="22"/>
        </w:rPr>
      </w:pPr>
    </w:p>
    <w:p w14:paraId="7608BD8C" w14:textId="77777777" w:rsidR="004227E6" w:rsidRDefault="004227E6" w:rsidP="00C7400F">
      <w:pPr>
        <w:rPr>
          <w:sz w:val="22"/>
          <w:szCs w:val="22"/>
        </w:rPr>
      </w:pPr>
    </w:p>
    <w:p w14:paraId="086A6A8D" w14:textId="77777777" w:rsidR="00C23FFE" w:rsidRDefault="00C23FFE" w:rsidP="009110E9">
      <w:pPr>
        <w:rPr>
          <w:rFonts w:ascii="Arial" w:hAnsi="Arial" w:cs="Arial"/>
          <w:b/>
          <w:sz w:val="22"/>
          <w:lang w:val="en-US"/>
        </w:rPr>
      </w:pPr>
    </w:p>
    <w:p w14:paraId="75864C35" w14:textId="77777777" w:rsidR="009110E9" w:rsidRPr="00200857" w:rsidRDefault="009110E9" w:rsidP="009110E9">
      <w:pPr>
        <w:rPr>
          <w:rFonts w:ascii="Arial" w:hAnsi="Arial" w:cs="Arial"/>
          <w:b/>
          <w:sz w:val="22"/>
          <w:lang w:val="en-US"/>
        </w:rPr>
      </w:pPr>
      <w:proofErr w:type="spellStart"/>
      <w:r>
        <w:rPr>
          <w:rFonts w:ascii="Arial" w:hAnsi="Arial" w:cs="Arial"/>
          <w:b/>
          <w:sz w:val="22"/>
          <w:lang w:val="en-US"/>
        </w:rPr>
        <w:t>Starcom</w:t>
      </w:r>
      <w:proofErr w:type="spellEnd"/>
      <w:r>
        <w:rPr>
          <w:rFonts w:ascii="Arial" w:hAnsi="Arial" w:cs="Arial"/>
          <w:b/>
          <w:sz w:val="22"/>
          <w:lang w:val="en-US"/>
        </w:rPr>
        <w:t xml:space="preserve"> Media Worldwide</w:t>
      </w:r>
      <w:r w:rsidRPr="00200857">
        <w:rPr>
          <w:rFonts w:ascii="Arial" w:hAnsi="Arial" w:cs="Arial"/>
          <w:b/>
          <w:sz w:val="22"/>
          <w:lang w:val="en-US"/>
        </w:rPr>
        <w:tab/>
      </w:r>
      <w:r w:rsidRPr="00200857">
        <w:rPr>
          <w:rFonts w:ascii="Arial" w:hAnsi="Arial" w:cs="Arial"/>
          <w:b/>
          <w:sz w:val="22"/>
          <w:lang w:val="en-US"/>
        </w:rPr>
        <w:tab/>
      </w:r>
      <w:r w:rsidRPr="00200857">
        <w:rPr>
          <w:rFonts w:ascii="Arial" w:hAnsi="Arial" w:cs="Arial"/>
          <w:b/>
          <w:sz w:val="22"/>
          <w:lang w:val="en-US"/>
        </w:rPr>
        <w:tab/>
      </w:r>
      <w:r>
        <w:rPr>
          <w:rFonts w:ascii="Arial" w:hAnsi="Arial" w:cs="Arial"/>
          <w:b/>
          <w:sz w:val="22"/>
          <w:lang w:val="en-US"/>
        </w:rPr>
        <w:tab/>
      </w:r>
      <w:r w:rsidR="004743CE">
        <w:rPr>
          <w:rFonts w:ascii="Arial" w:hAnsi="Arial" w:cs="Arial"/>
          <w:b/>
          <w:sz w:val="22"/>
          <w:lang w:val="en-US"/>
        </w:rPr>
        <w:tab/>
      </w:r>
      <w:r w:rsidR="004743CE">
        <w:rPr>
          <w:rFonts w:ascii="Arial" w:hAnsi="Arial" w:cs="Arial"/>
          <w:b/>
          <w:sz w:val="22"/>
          <w:lang w:val="en-US"/>
        </w:rPr>
        <w:tab/>
      </w:r>
      <w:r>
        <w:rPr>
          <w:rFonts w:ascii="Arial" w:hAnsi="Arial" w:cs="Arial"/>
          <w:b/>
          <w:sz w:val="22"/>
          <w:lang w:val="en-US"/>
        </w:rPr>
        <w:t>9 March 2009 – 21 May 2010</w:t>
      </w:r>
    </w:p>
    <w:p w14:paraId="3C2674CE" w14:textId="77777777" w:rsidR="009110E9" w:rsidRPr="00200857" w:rsidRDefault="009110E9" w:rsidP="009110E9">
      <w:pPr>
        <w:rPr>
          <w:rFonts w:ascii="Arial" w:hAnsi="Arial" w:cs="Arial"/>
          <w:b/>
          <w:sz w:val="22"/>
          <w:lang w:val="en-US"/>
        </w:rPr>
      </w:pPr>
    </w:p>
    <w:p w14:paraId="2A5BDDE0" w14:textId="77777777" w:rsidR="009110E9" w:rsidRDefault="009110E9" w:rsidP="009110E9">
      <w:pPr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 xml:space="preserve">Personal Assistant/Office Manager </w:t>
      </w:r>
    </w:p>
    <w:p w14:paraId="252A8069" w14:textId="77777777" w:rsidR="000D5000" w:rsidRPr="00212403" w:rsidRDefault="009110E9" w:rsidP="00212403">
      <w:pPr>
        <w:pStyle w:val="ListParagraph"/>
        <w:numPr>
          <w:ilvl w:val="0"/>
          <w:numId w:val="29"/>
        </w:numPr>
        <w:rPr>
          <w:ins w:id="1" w:author="Microsoft Office User" w:date="2016-02-04T21:37:00Z"/>
          <w:rFonts w:ascii="Arial" w:hAnsi="Arial" w:cs="Arial"/>
          <w:sz w:val="22"/>
          <w:szCs w:val="22"/>
        </w:rPr>
      </w:pPr>
      <w:r w:rsidRPr="00212403">
        <w:rPr>
          <w:rFonts w:ascii="Arial" w:hAnsi="Arial" w:cs="Arial"/>
          <w:sz w:val="22"/>
          <w:szCs w:val="22"/>
        </w:rPr>
        <w:t xml:space="preserve">Support the CEO of SE Asia in his travels, calendar management and organising of teleconference and live conference.  </w:t>
      </w:r>
    </w:p>
    <w:p w14:paraId="21BBB63A" w14:textId="23F274FA" w:rsidR="009110E9" w:rsidRPr="00212403" w:rsidRDefault="00A0622E" w:rsidP="00212403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Collate and compile</w:t>
      </w:r>
      <w:r w:rsidR="009110E9" w:rsidRPr="00212403">
        <w:rPr>
          <w:rFonts w:ascii="Arial" w:hAnsi="Arial" w:cs="Arial"/>
          <w:sz w:val="22"/>
          <w:szCs w:val="22"/>
        </w:rPr>
        <w:t xml:space="preserve"> of monthly </w:t>
      </w:r>
      <w:r w:rsidR="00212403" w:rsidRPr="00212403">
        <w:rPr>
          <w:rFonts w:ascii="Arial" w:hAnsi="Arial" w:cs="Arial"/>
          <w:sz w:val="22"/>
          <w:szCs w:val="22"/>
        </w:rPr>
        <w:t xml:space="preserve">business </w:t>
      </w:r>
      <w:r w:rsidR="009110E9" w:rsidRPr="00212403">
        <w:rPr>
          <w:rFonts w:ascii="Arial" w:hAnsi="Arial" w:cs="Arial"/>
          <w:sz w:val="22"/>
          <w:szCs w:val="22"/>
        </w:rPr>
        <w:t xml:space="preserve">reports </w:t>
      </w:r>
      <w:r w:rsidR="00212403" w:rsidRPr="00212403">
        <w:rPr>
          <w:rFonts w:ascii="Arial" w:hAnsi="Arial" w:cs="Arial"/>
          <w:sz w:val="22"/>
          <w:szCs w:val="22"/>
        </w:rPr>
        <w:t xml:space="preserve">submitted by </w:t>
      </w:r>
      <w:r w:rsidR="009110E9" w:rsidRPr="00212403">
        <w:rPr>
          <w:rFonts w:ascii="Arial" w:hAnsi="Arial" w:cs="Arial"/>
          <w:sz w:val="22"/>
          <w:szCs w:val="22"/>
        </w:rPr>
        <w:t>SE Asia country heads</w:t>
      </w:r>
      <w:r w:rsidR="00212403" w:rsidRPr="00212403">
        <w:rPr>
          <w:rFonts w:ascii="Arial" w:hAnsi="Arial" w:cs="Arial"/>
          <w:sz w:val="22"/>
          <w:szCs w:val="22"/>
        </w:rPr>
        <w:t>.</w:t>
      </w:r>
    </w:p>
    <w:p w14:paraId="6D00C188" w14:textId="3D0283EE" w:rsidR="00212403" w:rsidRPr="00212403" w:rsidRDefault="00212403" w:rsidP="00212403">
      <w:pPr>
        <w:pStyle w:val="ListParagraph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ind w:right="600"/>
        <w:jc w:val="both"/>
        <w:rPr>
          <w:rFonts w:ascii="Arial" w:hAnsi="Arial" w:cs="Arial"/>
          <w:sz w:val="22"/>
          <w:szCs w:val="22"/>
        </w:rPr>
      </w:pPr>
      <w:r w:rsidRPr="00212403">
        <w:rPr>
          <w:rFonts w:ascii="Arial" w:hAnsi="Arial" w:cs="Arial"/>
          <w:sz w:val="22"/>
          <w:szCs w:val="22"/>
        </w:rPr>
        <w:t>Disseminate the International Media Request received from Global Office to and direct to the</w:t>
      </w:r>
      <w:r>
        <w:rPr>
          <w:rFonts w:ascii="Arial" w:hAnsi="Arial" w:cs="Arial"/>
          <w:sz w:val="22"/>
          <w:szCs w:val="22"/>
        </w:rPr>
        <w:t xml:space="preserve"> respective countries for </w:t>
      </w:r>
      <w:r w:rsidRPr="00212403">
        <w:rPr>
          <w:rFonts w:ascii="Arial" w:hAnsi="Arial" w:cs="Arial"/>
          <w:sz w:val="22"/>
          <w:szCs w:val="22"/>
        </w:rPr>
        <w:t xml:space="preserve">further action. </w:t>
      </w:r>
    </w:p>
    <w:p w14:paraId="510D625C" w14:textId="021DE21C" w:rsidR="00212403" w:rsidRPr="00212403" w:rsidRDefault="00A0622E" w:rsidP="00212403">
      <w:pPr>
        <w:pStyle w:val="ListParagraph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 support to </w:t>
      </w:r>
      <w:r w:rsidR="00212403" w:rsidRPr="00212403">
        <w:rPr>
          <w:rFonts w:ascii="Arial" w:hAnsi="Arial" w:cs="Arial"/>
          <w:sz w:val="22"/>
          <w:szCs w:val="22"/>
        </w:rPr>
        <w:t>the Regional HQ team and P&amp;G team</w:t>
      </w:r>
      <w:r>
        <w:rPr>
          <w:rFonts w:ascii="Arial" w:hAnsi="Arial" w:cs="Arial"/>
          <w:sz w:val="22"/>
          <w:szCs w:val="22"/>
        </w:rPr>
        <w:t>.</w:t>
      </w:r>
    </w:p>
    <w:p w14:paraId="09834941" w14:textId="681C0C24" w:rsidR="00212403" w:rsidRPr="00212403" w:rsidRDefault="00212403" w:rsidP="00212403">
      <w:pPr>
        <w:pStyle w:val="ListParagraph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ind w:right="220"/>
        <w:jc w:val="both"/>
        <w:rPr>
          <w:rFonts w:ascii="Arial" w:hAnsi="Arial" w:cs="Arial"/>
          <w:sz w:val="22"/>
          <w:szCs w:val="22"/>
        </w:rPr>
      </w:pPr>
      <w:r w:rsidRPr="00212403">
        <w:rPr>
          <w:rFonts w:ascii="Arial" w:hAnsi="Arial" w:cs="Arial"/>
          <w:sz w:val="22"/>
          <w:szCs w:val="22"/>
        </w:rPr>
        <w:t>M</w:t>
      </w:r>
      <w:r w:rsidR="00A0622E">
        <w:rPr>
          <w:rFonts w:ascii="Arial" w:hAnsi="Arial" w:cs="Arial"/>
          <w:sz w:val="22"/>
          <w:szCs w:val="22"/>
        </w:rPr>
        <w:t>anage</w:t>
      </w:r>
      <w:r w:rsidRPr="00212403">
        <w:rPr>
          <w:rFonts w:ascii="Arial" w:hAnsi="Arial" w:cs="Arial"/>
          <w:sz w:val="22"/>
          <w:szCs w:val="22"/>
        </w:rPr>
        <w:t xml:space="preserve"> the logistics and </w:t>
      </w:r>
      <w:r w:rsidR="00A0622E">
        <w:rPr>
          <w:rFonts w:ascii="Arial" w:hAnsi="Arial" w:cs="Arial"/>
          <w:sz w:val="22"/>
          <w:szCs w:val="22"/>
        </w:rPr>
        <w:t>provide admin support</w:t>
      </w:r>
      <w:r w:rsidRPr="00212403">
        <w:rPr>
          <w:rFonts w:ascii="Arial" w:hAnsi="Arial" w:cs="Arial"/>
          <w:sz w:val="22"/>
          <w:szCs w:val="22"/>
        </w:rPr>
        <w:t xml:space="preserve"> </w:t>
      </w:r>
      <w:r w:rsidR="00A0622E">
        <w:rPr>
          <w:rFonts w:ascii="Arial" w:hAnsi="Arial" w:cs="Arial"/>
          <w:sz w:val="22"/>
          <w:szCs w:val="22"/>
        </w:rPr>
        <w:t xml:space="preserve">during </w:t>
      </w:r>
      <w:r w:rsidRPr="00212403">
        <w:rPr>
          <w:rFonts w:ascii="Arial" w:hAnsi="Arial" w:cs="Arial"/>
          <w:sz w:val="22"/>
          <w:szCs w:val="22"/>
        </w:rPr>
        <w:t xml:space="preserve">regional meetings or trainings. </w:t>
      </w:r>
    </w:p>
    <w:p w14:paraId="580C0D15" w14:textId="35BC0D83" w:rsidR="00212403" w:rsidRPr="00212403" w:rsidRDefault="00212403" w:rsidP="00C7400F">
      <w:pPr>
        <w:pStyle w:val="ListParagraph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12403">
        <w:rPr>
          <w:rFonts w:ascii="Arial" w:hAnsi="Arial" w:cs="Arial"/>
          <w:sz w:val="22"/>
          <w:szCs w:val="22"/>
        </w:rPr>
        <w:t xml:space="preserve">Sourcing, negotiating and liaising with the hotels (both local and overseas) for regional meetings or trainings. </w:t>
      </w:r>
    </w:p>
    <w:p w14:paraId="24C107B1" w14:textId="77777777" w:rsidR="00212403" w:rsidRPr="000D5000" w:rsidRDefault="00212403" w:rsidP="00212403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12403">
        <w:rPr>
          <w:rFonts w:ascii="Arial" w:hAnsi="Arial" w:cs="Arial"/>
          <w:sz w:val="22"/>
          <w:szCs w:val="22"/>
        </w:rPr>
        <w:t>Liaise with vendors and the procurement of stationary, pantry supplies, co-ordinating office</w:t>
      </w:r>
      <w:r w:rsidRPr="000D5000">
        <w:rPr>
          <w:rFonts w:ascii="Arial" w:hAnsi="Arial" w:cs="Arial"/>
          <w:sz w:val="22"/>
          <w:szCs w:val="22"/>
        </w:rPr>
        <w:t xml:space="preserve"> moves and office renovations.</w:t>
      </w:r>
    </w:p>
    <w:p w14:paraId="36939D73" w14:textId="77777777" w:rsidR="00212403" w:rsidRDefault="00212403" w:rsidP="00C7400F">
      <w:pPr>
        <w:rPr>
          <w:rFonts w:ascii="Arial" w:hAnsi="Arial" w:cs="Arial"/>
          <w:b/>
          <w:sz w:val="22"/>
          <w:szCs w:val="22"/>
        </w:rPr>
      </w:pPr>
    </w:p>
    <w:p w14:paraId="67EDCFA5" w14:textId="77777777" w:rsidR="00A0622E" w:rsidRDefault="00A0622E" w:rsidP="00C7400F">
      <w:pPr>
        <w:rPr>
          <w:rFonts w:ascii="Arial" w:hAnsi="Arial" w:cs="Arial"/>
          <w:b/>
          <w:sz w:val="22"/>
          <w:szCs w:val="22"/>
        </w:rPr>
      </w:pPr>
    </w:p>
    <w:p w14:paraId="394A88D7" w14:textId="37E06CCA" w:rsidR="009110E9" w:rsidRPr="009110E9" w:rsidRDefault="00E26EB4" w:rsidP="00C7400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Achievement</w:t>
      </w:r>
      <w:r w:rsidR="00212403">
        <w:rPr>
          <w:rFonts w:ascii="Arial" w:hAnsi="Arial" w:cs="Arial"/>
          <w:b/>
          <w:sz w:val="22"/>
          <w:szCs w:val="22"/>
        </w:rPr>
        <w:t>s</w:t>
      </w:r>
    </w:p>
    <w:p w14:paraId="2545279D" w14:textId="68482E69" w:rsidR="00A40E25" w:rsidRPr="00212403" w:rsidRDefault="00A0622E" w:rsidP="00212403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8324AF" w:rsidRPr="00212403">
        <w:rPr>
          <w:rFonts w:ascii="Arial" w:hAnsi="Arial" w:cs="Arial"/>
          <w:sz w:val="22"/>
          <w:szCs w:val="22"/>
        </w:rPr>
        <w:t>rganis</w:t>
      </w:r>
      <w:r>
        <w:rPr>
          <w:rFonts w:ascii="Arial" w:hAnsi="Arial" w:cs="Arial"/>
          <w:sz w:val="22"/>
          <w:szCs w:val="22"/>
        </w:rPr>
        <w:t xml:space="preserve">ed </w:t>
      </w:r>
      <w:r w:rsidR="008324AF" w:rsidRPr="00212403">
        <w:rPr>
          <w:rFonts w:ascii="Arial" w:hAnsi="Arial" w:cs="Arial"/>
          <w:sz w:val="22"/>
          <w:szCs w:val="22"/>
        </w:rPr>
        <w:t>and support</w:t>
      </w:r>
      <w:r>
        <w:rPr>
          <w:rFonts w:ascii="Arial" w:hAnsi="Arial" w:cs="Arial"/>
          <w:sz w:val="22"/>
          <w:szCs w:val="22"/>
        </w:rPr>
        <w:t>ed</w:t>
      </w:r>
      <w:r w:rsidR="00212403">
        <w:rPr>
          <w:rFonts w:ascii="Arial" w:hAnsi="Arial" w:cs="Arial"/>
          <w:sz w:val="22"/>
          <w:szCs w:val="22"/>
        </w:rPr>
        <w:t xml:space="preserve"> a group of 25 global heads with their </w:t>
      </w:r>
      <w:r w:rsidR="008324AF" w:rsidRPr="00212403">
        <w:rPr>
          <w:rFonts w:ascii="Arial" w:hAnsi="Arial" w:cs="Arial"/>
          <w:sz w:val="22"/>
          <w:szCs w:val="22"/>
        </w:rPr>
        <w:t xml:space="preserve">intensive </w:t>
      </w:r>
      <w:r w:rsidR="00212403">
        <w:rPr>
          <w:rFonts w:ascii="Arial" w:hAnsi="Arial" w:cs="Arial"/>
          <w:sz w:val="22"/>
          <w:szCs w:val="22"/>
        </w:rPr>
        <w:t xml:space="preserve">business </w:t>
      </w:r>
      <w:r w:rsidR="008324AF" w:rsidRPr="00212403">
        <w:rPr>
          <w:rFonts w:ascii="Arial" w:hAnsi="Arial" w:cs="Arial"/>
          <w:sz w:val="22"/>
          <w:szCs w:val="22"/>
        </w:rPr>
        <w:t>meeting schedules during the annual Spikes A</w:t>
      </w:r>
      <w:r w:rsidR="00212403">
        <w:rPr>
          <w:rFonts w:ascii="Arial" w:hAnsi="Arial" w:cs="Arial"/>
          <w:sz w:val="22"/>
          <w:szCs w:val="22"/>
        </w:rPr>
        <w:t>sia event</w:t>
      </w:r>
      <w:r>
        <w:rPr>
          <w:rFonts w:ascii="Arial" w:hAnsi="Arial" w:cs="Arial"/>
          <w:sz w:val="22"/>
          <w:szCs w:val="22"/>
        </w:rPr>
        <w:t xml:space="preserve"> held</w:t>
      </w:r>
      <w:r w:rsidR="00212403">
        <w:rPr>
          <w:rFonts w:ascii="Arial" w:hAnsi="Arial" w:cs="Arial"/>
          <w:sz w:val="22"/>
          <w:szCs w:val="22"/>
        </w:rPr>
        <w:t xml:space="preserve"> in Singa</w:t>
      </w:r>
      <w:r>
        <w:rPr>
          <w:rFonts w:ascii="Arial" w:hAnsi="Arial" w:cs="Arial"/>
          <w:sz w:val="22"/>
          <w:szCs w:val="22"/>
        </w:rPr>
        <w:t>pore and at the same time provided assistance to</w:t>
      </w:r>
      <w:r w:rsidR="00212403">
        <w:rPr>
          <w:rFonts w:ascii="Arial" w:hAnsi="Arial" w:cs="Arial"/>
          <w:sz w:val="22"/>
          <w:szCs w:val="22"/>
        </w:rPr>
        <w:t xml:space="preserve"> the </w:t>
      </w:r>
      <w:r w:rsidR="003D51C3" w:rsidRPr="00212403">
        <w:rPr>
          <w:rFonts w:ascii="Arial" w:hAnsi="Arial" w:cs="Arial"/>
          <w:sz w:val="22"/>
          <w:szCs w:val="22"/>
        </w:rPr>
        <w:t>S</w:t>
      </w:r>
      <w:r w:rsidR="008D5D08" w:rsidRPr="00212403">
        <w:rPr>
          <w:rFonts w:ascii="Arial" w:hAnsi="Arial" w:cs="Arial"/>
          <w:sz w:val="22"/>
          <w:szCs w:val="22"/>
        </w:rPr>
        <w:t>outheast Asia</w:t>
      </w:r>
      <w:r w:rsidR="003D51C3" w:rsidRPr="00212403">
        <w:rPr>
          <w:rFonts w:ascii="Arial" w:hAnsi="Arial" w:cs="Arial"/>
          <w:sz w:val="22"/>
          <w:szCs w:val="22"/>
        </w:rPr>
        <w:t xml:space="preserve"> </w:t>
      </w:r>
      <w:r w:rsidR="00A40E25" w:rsidRPr="00212403">
        <w:rPr>
          <w:rFonts w:ascii="Arial" w:hAnsi="Arial" w:cs="Arial"/>
          <w:sz w:val="22"/>
          <w:szCs w:val="22"/>
        </w:rPr>
        <w:t xml:space="preserve">Regional HQ team </w:t>
      </w:r>
      <w:r w:rsidR="003D51C3" w:rsidRPr="00212403">
        <w:rPr>
          <w:rFonts w:ascii="Arial" w:hAnsi="Arial" w:cs="Arial"/>
          <w:sz w:val="22"/>
          <w:szCs w:val="22"/>
        </w:rPr>
        <w:t xml:space="preserve">of about </w:t>
      </w:r>
      <w:r w:rsidR="008D5D08" w:rsidRPr="00212403">
        <w:rPr>
          <w:rFonts w:ascii="Arial" w:hAnsi="Arial" w:cs="Arial"/>
          <w:sz w:val="22"/>
          <w:szCs w:val="22"/>
        </w:rPr>
        <w:t xml:space="preserve">10 </w:t>
      </w:r>
      <w:r w:rsidR="003D51C3" w:rsidRPr="00212403">
        <w:rPr>
          <w:rFonts w:ascii="Arial" w:hAnsi="Arial" w:cs="Arial"/>
          <w:sz w:val="22"/>
          <w:szCs w:val="22"/>
        </w:rPr>
        <w:t xml:space="preserve">people </w:t>
      </w:r>
      <w:r w:rsidR="00A40E25" w:rsidRPr="00212403">
        <w:rPr>
          <w:rFonts w:ascii="Arial" w:hAnsi="Arial" w:cs="Arial"/>
          <w:sz w:val="22"/>
          <w:szCs w:val="22"/>
        </w:rPr>
        <w:t xml:space="preserve">in </w:t>
      </w:r>
      <w:r w:rsidR="00212403">
        <w:rPr>
          <w:rFonts w:ascii="Arial" w:hAnsi="Arial" w:cs="Arial"/>
          <w:sz w:val="22"/>
          <w:szCs w:val="22"/>
        </w:rPr>
        <w:t>all administrative requirements during the event.</w:t>
      </w:r>
    </w:p>
    <w:p w14:paraId="690D7971" w14:textId="77777777" w:rsidR="00E26EB4" w:rsidRDefault="00E26EB4" w:rsidP="00E26EB4">
      <w:pPr>
        <w:rPr>
          <w:rFonts w:ascii="Arial" w:hAnsi="Arial" w:cs="Arial"/>
          <w:sz w:val="22"/>
          <w:szCs w:val="22"/>
        </w:rPr>
      </w:pPr>
    </w:p>
    <w:p w14:paraId="44F8C1DC" w14:textId="77777777" w:rsidR="00E26EB4" w:rsidRDefault="00E26EB4" w:rsidP="00E26EB4">
      <w:pPr>
        <w:rPr>
          <w:rFonts w:ascii="Arial" w:hAnsi="Arial" w:cs="Arial"/>
          <w:sz w:val="22"/>
          <w:szCs w:val="22"/>
        </w:rPr>
      </w:pPr>
    </w:p>
    <w:p w14:paraId="34295B1F" w14:textId="77777777" w:rsidR="00A0622E" w:rsidRDefault="00A0622E" w:rsidP="00E26EB4">
      <w:pPr>
        <w:rPr>
          <w:rFonts w:ascii="Arial" w:hAnsi="Arial" w:cs="Arial"/>
          <w:sz w:val="22"/>
          <w:szCs w:val="22"/>
        </w:rPr>
      </w:pPr>
    </w:p>
    <w:p w14:paraId="31997A19" w14:textId="77777777" w:rsidR="00A0622E" w:rsidRDefault="00A0622E" w:rsidP="00E26EB4">
      <w:pPr>
        <w:rPr>
          <w:rFonts w:ascii="Arial" w:hAnsi="Arial" w:cs="Arial"/>
          <w:sz w:val="22"/>
          <w:szCs w:val="22"/>
        </w:rPr>
      </w:pPr>
    </w:p>
    <w:p w14:paraId="1631FEA6" w14:textId="77777777" w:rsidR="004743CE" w:rsidRPr="00200857" w:rsidRDefault="004743CE" w:rsidP="004743CE">
      <w:pPr>
        <w:rPr>
          <w:rFonts w:ascii="Arial" w:hAnsi="Arial" w:cs="Arial"/>
          <w:b/>
          <w:sz w:val="22"/>
          <w:lang w:val="en-US"/>
        </w:rPr>
      </w:pPr>
      <w:proofErr w:type="spellStart"/>
      <w:r>
        <w:rPr>
          <w:rFonts w:ascii="Arial" w:hAnsi="Arial" w:cs="Arial"/>
          <w:b/>
          <w:sz w:val="22"/>
          <w:lang w:val="en-US"/>
        </w:rPr>
        <w:t>Intraco</w:t>
      </w:r>
      <w:proofErr w:type="spellEnd"/>
      <w:r>
        <w:rPr>
          <w:rFonts w:ascii="Arial" w:hAnsi="Arial" w:cs="Arial"/>
          <w:b/>
          <w:sz w:val="22"/>
          <w:lang w:val="en-US"/>
        </w:rPr>
        <w:t xml:space="preserve"> Technology </w:t>
      </w:r>
      <w:proofErr w:type="spellStart"/>
      <w:r>
        <w:rPr>
          <w:rFonts w:ascii="Arial" w:hAnsi="Arial" w:cs="Arial"/>
          <w:b/>
          <w:sz w:val="22"/>
          <w:lang w:val="en-US"/>
        </w:rPr>
        <w:t>Pte</w:t>
      </w:r>
      <w:proofErr w:type="spellEnd"/>
      <w:r>
        <w:rPr>
          <w:rFonts w:ascii="Arial" w:hAnsi="Arial" w:cs="Arial"/>
          <w:b/>
          <w:sz w:val="22"/>
          <w:lang w:val="en-US"/>
        </w:rPr>
        <w:t xml:space="preserve"> Ltd</w:t>
      </w:r>
      <w:r>
        <w:rPr>
          <w:rFonts w:ascii="Arial" w:hAnsi="Arial" w:cs="Arial"/>
          <w:b/>
          <w:sz w:val="22"/>
          <w:lang w:val="en-US"/>
        </w:rPr>
        <w:tab/>
      </w:r>
      <w:r w:rsidRPr="00200857">
        <w:rPr>
          <w:rFonts w:ascii="Arial" w:hAnsi="Arial" w:cs="Arial"/>
          <w:b/>
          <w:sz w:val="22"/>
          <w:lang w:val="en-US"/>
        </w:rPr>
        <w:tab/>
      </w:r>
      <w:r w:rsidRPr="00200857">
        <w:rPr>
          <w:rFonts w:ascii="Arial" w:hAnsi="Arial" w:cs="Arial"/>
          <w:b/>
          <w:sz w:val="22"/>
          <w:lang w:val="en-US"/>
        </w:rPr>
        <w:tab/>
      </w:r>
      <w:r w:rsidRPr="00200857">
        <w:rPr>
          <w:rFonts w:ascii="Arial" w:hAnsi="Arial" w:cs="Arial"/>
          <w:b/>
          <w:sz w:val="22"/>
          <w:lang w:val="en-US"/>
        </w:rPr>
        <w:tab/>
      </w:r>
      <w:r w:rsidR="00F3629B">
        <w:rPr>
          <w:rFonts w:ascii="Arial" w:hAnsi="Arial" w:cs="Arial"/>
          <w:b/>
          <w:sz w:val="22"/>
          <w:lang w:val="en-US"/>
        </w:rPr>
        <w:tab/>
      </w:r>
      <w:r w:rsidR="00F3629B">
        <w:rPr>
          <w:rFonts w:ascii="Arial" w:hAnsi="Arial" w:cs="Arial"/>
          <w:b/>
          <w:sz w:val="22"/>
          <w:lang w:val="en-US"/>
        </w:rPr>
        <w:tab/>
      </w:r>
      <w:r w:rsidR="00F3629B">
        <w:rPr>
          <w:rFonts w:ascii="Arial" w:hAnsi="Arial" w:cs="Arial"/>
          <w:b/>
          <w:sz w:val="22"/>
          <w:lang w:val="en-US"/>
        </w:rPr>
        <w:tab/>
        <w:t>April 1994 – July 2007</w:t>
      </w:r>
    </w:p>
    <w:p w14:paraId="1702E519" w14:textId="77777777" w:rsidR="004743CE" w:rsidRPr="00200857" w:rsidRDefault="004743CE" w:rsidP="004743CE">
      <w:pPr>
        <w:rPr>
          <w:rFonts w:ascii="Arial" w:hAnsi="Arial" w:cs="Arial"/>
          <w:b/>
          <w:sz w:val="22"/>
          <w:lang w:val="en-US"/>
        </w:rPr>
      </w:pPr>
    </w:p>
    <w:p w14:paraId="651BABCC" w14:textId="77777777" w:rsidR="004743CE" w:rsidRPr="00B668DC" w:rsidRDefault="00F3629B" w:rsidP="00E26EB4">
      <w:pPr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 xml:space="preserve">Executive Secretary to CEO/Marketing </w:t>
      </w:r>
      <w:proofErr w:type="spellStart"/>
      <w:r>
        <w:rPr>
          <w:rFonts w:ascii="Arial" w:hAnsi="Arial" w:cs="Arial"/>
          <w:b/>
          <w:sz w:val="22"/>
          <w:lang w:val="en-US"/>
        </w:rPr>
        <w:t>Comms</w:t>
      </w:r>
      <w:proofErr w:type="spellEnd"/>
      <w:r>
        <w:rPr>
          <w:rFonts w:ascii="Arial" w:hAnsi="Arial" w:cs="Arial"/>
          <w:b/>
          <w:sz w:val="22"/>
          <w:lang w:val="en-US"/>
        </w:rPr>
        <w:t xml:space="preserve"> Executive </w:t>
      </w:r>
    </w:p>
    <w:p w14:paraId="720DC5C4" w14:textId="77777777" w:rsidR="00212403" w:rsidRDefault="00F3629B" w:rsidP="00E26EB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12403">
        <w:rPr>
          <w:rFonts w:ascii="Arial" w:hAnsi="Arial" w:cs="Arial"/>
          <w:sz w:val="22"/>
          <w:szCs w:val="22"/>
        </w:rPr>
        <w:t>Support and manage the CEO ex</w:t>
      </w:r>
      <w:r w:rsidR="00435403" w:rsidRPr="00212403">
        <w:rPr>
          <w:rFonts w:ascii="Arial" w:hAnsi="Arial" w:cs="Arial"/>
          <w:sz w:val="22"/>
          <w:szCs w:val="22"/>
        </w:rPr>
        <w:t xml:space="preserve">tensive travel arrangements and </w:t>
      </w:r>
      <w:r w:rsidRPr="00212403">
        <w:rPr>
          <w:rFonts w:ascii="Arial" w:hAnsi="Arial" w:cs="Arial"/>
          <w:sz w:val="22"/>
          <w:szCs w:val="22"/>
        </w:rPr>
        <w:t xml:space="preserve">calendar.  </w:t>
      </w:r>
    </w:p>
    <w:p w14:paraId="553B0B20" w14:textId="1568EB3D" w:rsidR="00F3629B" w:rsidRPr="00212403" w:rsidRDefault="00F3629B" w:rsidP="00E26EB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12403">
        <w:rPr>
          <w:rFonts w:ascii="Arial" w:hAnsi="Arial" w:cs="Arial"/>
          <w:sz w:val="22"/>
          <w:szCs w:val="22"/>
        </w:rPr>
        <w:t>Travel bookings for all</w:t>
      </w:r>
      <w:r w:rsidR="00435403" w:rsidRPr="00212403">
        <w:rPr>
          <w:rFonts w:ascii="Arial" w:hAnsi="Arial" w:cs="Arial"/>
          <w:sz w:val="22"/>
          <w:szCs w:val="22"/>
        </w:rPr>
        <w:t xml:space="preserve"> staff and business associates and liaise with the business partners in the SEA region for updates of plans and activities.</w:t>
      </w:r>
    </w:p>
    <w:p w14:paraId="55269BC5" w14:textId="77777777" w:rsidR="00C23FFE" w:rsidRDefault="00C23FFE" w:rsidP="00212403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12403">
        <w:rPr>
          <w:rFonts w:ascii="Arial" w:hAnsi="Arial" w:cs="Arial"/>
          <w:sz w:val="22"/>
          <w:szCs w:val="22"/>
        </w:rPr>
        <w:t>Manage all office administrative work, e.g. procurement of stationary, maintenance contract for all office equipment, travel and general insurance, ad-hoc renovation works, liaise with building management in all issues e.g. renewal of rental.</w:t>
      </w:r>
    </w:p>
    <w:p w14:paraId="1242257F" w14:textId="373C5DF7" w:rsidR="00212403" w:rsidRPr="00212403" w:rsidRDefault="00212403" w:rsidP="00212403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Provide support to the Sales Manager during </w:t>
      </w:r>
      <w:r w:rsidRPr="00212403">
        <w:rPr>
          <w:rFonts w:ascii="Arial" w:hAnsi="Arial" w:cs="Arial"/>
          <w:sz w:val="22"/>
          <w:szCs w:val="22"/>
        </w:rPr>
        <w:t>corporate events and exhibitions including liaison with the event venue management, Media and PR Company, planning, organizing, managing and executing the flow of POS materials.</w:t>
      </w:r>
    </w:p>
    <w:p w14:paraId="0EA526EC" w14:textId="64B00D73" w:rsidR="00212403" w:rsidRPr="00212403" w:rsidRDefault="00212403" w:rsidP="00212403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12403">
        <w:rPr>
          <w:rFonts w:ascii="Arial" w:hAnsi="Arial" w:cs="Arial"/>
          <w:sz w:val="22"/>
          <w:szCs w:val="22"/>
        </w:rPr>
        <w:t>Liaising with publications and advertising media for ad-hoc advertising.</w:t>
      </w:r>
    </w:p>
    <w:p w14:paraId="6A5B3677" w14:textId="77777777" w:rsidR="00212403" w:rsidRPr="00212403" w:rsidRDefault="00212403" w:rsidP="00212403">
      <w:pPr>
        <w:pStyle w:val="ListParagraph"/>
        <w:ind w:left="420"/>
        <w:rPr>
          <w:rFonts w:ascii="Arial" w:hAnsi="Arial" w:cs="Arial"/>
          <w:sz w:val="22"/>
          <w:szCs w:val="22"/>
        </w:rPr>
      </w:pPr>
    </w:p>
    <w:p w14:paraId="4532C9E7" w14:textId="77777777" w:rsidR="00435403" w:rsidRDefault="00435403" w:rsidP="00E26EB4">
      <w:pPr>
        <w:rPr>
          <w:rFonts w:ascii="Arial" w:hAnsi="Arial" w:cs="Arial"/>
          <w:sz w:val="22"/>
          <w:szCs w:val="22"/>
        </w:rPr>
      </w:pPr>
    </w:p>
    <w:p w14:paraId="48788DFE" w14:textId="77777777" w:rsidR="003C60BB" w:rsidRPr="009110E9" w:rsidRDefault="003C60BB" w:rsidP="003C60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Achievement</w:t>
      </w:r>
      <w:r w:rsidR="00A40E25">
        <w:rPr>
          <w:rFonts w:ascii="Arial" w:hAnsi="Arial" w:cs="Arial"/>
          <w:b/>
          <w:sz w:val="22"/>
          <w:szCs w:val="22"/>
        </w:rPr>
        <w:t>s</w:t>
      </w:r>
    </w:p>
    <w:p w14:paraId="53EC1267" w14:textId="77777777" w:rsidR="00C23FFE" w:rsidRPr="00212403" w:rsidRDefault="00C23FFE" w:rsidP="00212403">
      <w:pPr>
        <w:pStyle w:val="ListParagraph"/>
        <w:numPr>
          <w:ilvl w:val="0"/>
          <w:numId w:val="30"/>
        </w:numPr>
        <w:ind w:left="420"/>
        <w:rPr>
          <w:rFonts w:ascii="Arial" w:hAnsi="Arial" w:cs="Arial"/>
          <w:sz w:val="22"/>
          <w:szCs w:val="22"/>
        </w:rPr>
      </w:pPr>
      <w:r w:rsidRPr="00212403">
        <w:rPr>
          <w:rFonts w:ascii="Arial" w:hAnsi="Arial" w:cs="Arial"/>
          <w:sz w:val="22"/>
          <w:szCs w:val="22"/>
        </w:rPr>
        <w:t>Promoted from a junior secretary to an Executive Secretary, within 6 years, with a secondary role as a Marketing Communications Executive.</w:t>
      </w:r>
    </w:p>
    <w:p w14:paraId="228ADE0C" w14:textId="10E8380B" w:rsidR="00A40E25" w:rsidRPr="00212403" w:rsidRDefault="00212403" w:rsidP="00212403">
      <w:pPr>
        <w:pStyle w:val="ListParagraph"/>
        <w:numPr>
          <w:ilvl w:val="0"/>
          <w:numId w:val="30"/>
        </w:numPr>
        <w:ind w:left="420"/>
        <w:rPr>
          <w:rFonts w:ascii="Arial" w:hAnsi="Arial" w:cs="Arial"/>
          <w:sz w:val="22"/>
          <w:szCs w:val="22"/>
        </w:rPr>
      </w:pPr>
      <w:r w:rsidRPr="00212403">
        <w:rPr>
          <w:rFonts w:ascii="Arial" w:hAnsi="Arial" w:cs="Arial"/>
          <w:sz w:val="22"/>
          <w:szCs w:val="22"/>
        </w:rPr>
        <w:t>Packaging design for our new bundle product.</w:t>
      </w:r>
    </w:p>
    <w:p w14:paraId="44754A07" w14:textId="77777777" w:rsidR="003C60BB" w:rsidRDefault="003C60BB" w:rsidP="00212403">
      <w:pPr>
        <w:rPr>
          <w:rFonts w:ascii="Arial" w:hAnsi="Arial" w:cs="Arial"/>
          <w:sz w:val="22"/>
          <w:szCs w:val="22"/>
        </w:rPr>
      </w:pPr>
    </w:p>
    <w:p w14:paraId="62A5B5F3" w14:textId="77777777" w:rsidR="00C23FFE" w:rsidRDefault="00C23FFE" w:rsidP="003C60BB">
      <w:pPr>
        <w:rPr>
          <w:rFonts w:ascii="Arial" w:hAnsi="Arial" w:cs="Arial"/>
          <w:sz w:val="22"/>
          <w:szCs w:val="22"/>
        </w:rPr>
      </w:pPr>
    </w:p>
    <w:p w14:paraId="0A420917" w14:textId="77777777" w:rsidR="003C60BB" w:rsidRDefault="003C60BB" w:rsidP="003C60BB">
      <w:pPr>
        <w:rPr>
          <w:rFonts w:ascii="Arial" w:hAnsi="Arial" w:cs="Arial"/>
          <w:sz w:val="22"/>
          <w:szCs w:val="22"/>
        </w:rPr>
      </w:pPr>
    </w:p>
    <w:p w14:paraId="22637AB8" w14:textId="77777777" w:rsidR="00B668DC" w:rsidRPr="00200857" w:rsidRDefault="00B668DC" w:rsidP="00B668DC">
      <w:pPr>
        <w:rPr>
          <w:rFonts w:ascii="Arial" w:hAnsi="Arial" w:cs="Arial"/>
          <w:b/>
          <w:sz w:val="22"/>
          <w:lang w:val="en-US"/>
        </w:rPr>
      </w:pPr>
      <w:bookmarkStart w:id="2" w:name="_GoBack"/>
      <w:bookmarkEnd w:id="2"/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sz w:val="22"/>
          <w:lang w:val="en-US"/>
        </w:rPr>
        <w:t>Chan-Ma &amp; Co</w:t>
      </w:r>
      <w:r>
        <w:rPr>
          <w:rFonts w:ascii="Arial" w:hAnsi="Arial" w:cs="Arial"/>
          <w:b/>
          <w:sz w:val="22"/>
          <w:lang w:val="en-US"/>
        </w:rPr>
        <w:tab/>
      </w:r>
      <w:r w:rsidRPr="00200857">
        <w:rPr>
          <w:rFonts w:ascii="Arial" w:hAnsi="Arial" w:cs="Arial"/>
          <w:b/>
          <w:sz w:val="22"/>
          <w:lang w:val="en-US"/>
        </w:rPr>
        <w:tab/>
      </w:r>
      <w:r w:rsidRPr="00200857">
        <w:rPr>
          <w:rFonts w:ascii="Arial" w:hAnsi="Arial" w:cs="Arial"/>
          <w:b/>
          <w:sz w:val="22"/>
          <w:lang w:val="en-US"/>
        </w:rPr>
        <w:tab/>
      </w:r>
      <w:r w:rsidRPr="00200857">
        <w:rPr>
          <w:rFonts w:ascii="Arial" w:hAnsi="Arial" w:cs="Arial"/>
          <w:b/>
          <w:sz w:val="22"/>
          <w:lang w:val="en-US"/>
        </w:rPr>
        <w:tab/>
      </w:r>
      <w:r>
        <w:rPr>
          <w:rFonts w:ascii="Arial" w:hAnsi="Arial" w:cs="Arial"/>
          <w:b/>
          <w:sz w:val="22"/>
          <w:lang w:val="en-US"/>
        </w:rPr>
        <w:tab/>
      </w:r>
      <w:r>
        <w:rPr>
          <w:rFonts w:ascii="Arial" w:hAnsi="Arial" w:cs="Arial"/>
          <w:b/>
          <w:sz w:val="22"/>
          <w:lang w:val="en-US"/>
        </w:rPr>
        <w:tab/>
      </w:r>
      <w:r>
        <w:rPr>
          <w:rFonts w:ascii="Arial" w:hAnsi="Arial" w:cs="Arial"/>
          <w:b/>
          <w:sz w:val="22"/>
          <w:lang w:val="en-US"/>
        </w:rPr>
        <w:tab/>
      </w:r>
      <w:r>
        <w:rPr>
          <w:rFonts w:ascii="Arial" w:hAnsi="Arial" w:cs="Arial"/>
          <w:b/>
          <w:sz w:val="22"/>
          <w:lang w:val="en-US"/>
        </w:rPr>
        <w:tab/>
      </w:r>
      <w:r>
        <w:rPr>
          <w:rFonts w:ascii="Arial" w:hAnsi="Arial" w:cs="Arial"/>
          <w:b/>
          <w:sz w:val="22"/>
          <w:lang w:val="en-US"/>
        </w:rPr>
        <w:tab/>
        <w:t>1992 - 1994</w:t>
      </w:r>
    </w:p>
    <w:p w14:paraId="5D67A3A2" w14:textId="77777777" w:rsidR="00B668DC" w:rsidRPr="00200857" w:rsidRDefault="00B668DC" w:rsidP="00B668DC">
      <w:pPr>
        <w:rPr>
          <w:rFonts w:ascii="Arial" w:hAnsi="Arial" w:cs="Arial"/>
          <w:b/>
          <w:sz w:val="22"/>
          <w:lang w:val="en-US"/>
        </w:rPr>
      </w:pPr>
    </w:p>
    <w:p w14:paraId="6BFD5FEE" w14:textId="77777777" w:rsidR="00B668DC" w:rsidRDefault="00B668DC" w:rsidP="00B668DC">
      <w:pPr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Assistant Company Secretary</w:t>
      </w:r>
    </w:p>
    <w:p w14:paraId="725624BE" w14:textId="77777777" w:rsidR="00B668DC" w:rsidRDefault="00B668DC" w:rsidP="00B668DC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Assisting the Company Secretary in all administrative work e.g. filing of forms and preparing of resolutions, EGM and AGM.</w:t>
      </w:r>
    </w:p>
    <w:p w14:paraId="6DCC93D1" w14:textId="77777777" w:rsidR="00B668DC" w:rsidRDefault="00B668DC" w:rsidP="00B668DC">
      <w:pPr>
        <w:rPr>
          <w:rFonts w:ascii="Arial" w:hAnsi="Arial" w:cs="Arial"/>
          <w:sz w:val="22"/>
          <w:lang w:val="en-US"/>
        </w:rPr>
      </w:pPr>
    </w:p>
    <w:p w14:paraId="5C4FB06F" w14:textId="77777777" w:rsidR="00B668DC" w:rsidRDefault="00B668DC" w:rsidP="00B668DC">
      <w:pPr>
        <w:rPr>
          <w:rFonts w:ascii="Arial" w:hAnsi="Arial" w:cs="Arial"/>
          <w:sz w:val="22"/>
          <w:lang w:val="en-US"/>
        </w:rPr>
      </w:pPr>
    </w:p>
    <w:p w14:paraId="21ED914B" w14:textId="77777777" w:rsidR="00212403" w:rsidRDefault="00212403" w:rsidP="00B668DC">
      <w:pPr>
        <w:rPr>
          <w:rFonts w:ascii="Arial" w:hAnsi="Arial" w:cs="Arial"/>
          <w:sz w:val="22"/>
          <w:lang w:val="en-US"/>
        </w:rPr>
      </w:pPr>
    </w:p>
    <w:p w14:paraId="783087BC" w14:textId="77777777" w:rsidR="00C23FFE" w:rsidRDefault="00C23FFE" w:rsidP="00B668DC">
      <w:pPr>
        <w:rPr>
          <w:rFonts w:ascii="Arial" w:hAnsi="Arial" w:cs="Arial"/>
          <w:sz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8"/>
      </w:tblGrid>
      <w:tr w:rsidR="00B668DC" w14:paraId="7E42B3C3" w14:textId="77777777" w:rsidTr="00B668DC">
        <w:tc>
          <w:tcPr>
            <w:tcW w:w="9848" w:type="dxa"/>
            <w:shd w:val="clear" w:color="auto" w:fill="BFBFBF" w:themeFill="background1" w:themeFillShade="BF"/>
          </w:tcPr>
          <w:p w14:paraId="78D42956" w14:textId="77777777" w:rsidR="00B668DC" w:rsidRPr="00B668DC" w:rsidRDefault="00B668DC" w:rsidP="00B668DC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B668DC">
              <w:rPr>
                <w:rFonts w:ascii="Arial" w:hAnsi="Arial" w:cs="Arial"/>
                <w:b/>
                <w:sz w:val="22"/>
                <w:lang w:val="en-US"/>
              </w:rPr>
              <w:t>PROFESSIONAL DEVELOPMENT</w:t>
            </w:r>
            <w:r w:rsidR="00D944E3">
              <w:rPr>
                <w:rFonts w:ascii="Arial" w:hAnsi="Arial" w:cs="Arial"/>
                <w:b/>
                <w:sz w:val="22"/>
                <w:lang w:val="en-US"/>
              </w:rPr>
              <w:t xml:space="preserve"> &amp; CERTIFICATION</w:t>
            </w:r>
          </w:p>
        </w:tc>
      </w:tr>
    </w:tbl>
    <w:p w14:paraId="5FF732DA" w14:textId="77777777" w:rsidR="00B668DC" w:rsidRPr="00B668DC" w:rsidRDefault="00B668DC" w:rsidP="00B668DC">
      <w:pPr>
        <w:rPr>
          <w:rFonts w:ascii="Arial" w:hAnsi="Arial" w:cs="Arial"/>
          <w:sz w:val="22"/>
          <w:lang w:val="en-US"/>
        </w:rPr>
      </w:pPr>
    </w:p>
    <w:p w14:paraId="2966CE82" w14:textId="77777777" w:rsidR="00B668DC" w:rsidRDefault="00B668DC" w:rsidP="00B668D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lang w:val="en-US"/>
        </w:rPr>
      </w:pPr>
      <w:r w:rsidRPr="00B668DC">
        <w:rPr>
          <w:rFonts w:ascii="Arial" w:hAnsi="Arial" w:cs="Arial"/>
          <w:sz w:val="22"/>
          <w:lang w:val="en-US"/>
        </w:rPr>
        <w:t>Diploma in Training with Atlantic International University</w:t>
      </w:r>
    </w:p>
    <w:p w14:paraId="680D079F" w14:textId="77777777" w:rsidR="00B668DC" w:rsidRDefault="00B668DC" w:rsidP="00B668D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Certificate of attendance for Travel Managers Best Practices</w:t>
      </w:r>
    </w:p>
    <w:p w14:paraId="56EA5A05" w14:textId="77777777" w:rsidR="00B668DC" w:rsidRDefault="00D944E3" w:rsidP="00B668D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Certificate of attendance for Contract Negotiations</w:t>
      </w:r>
    </w:p>
    <w:p w14:paraId="778C43EF" w14:textId="77777777" w:rsidR="00D944E3" w:rsidRDefault="00D944E3" w:rsidP="00B668D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Certificate of attendance for RFP program</w:t>
      </w:r>
    </w:p>
    <w:p w14:paraId="5B172B06" w14:textId="77777777" w:rsidR="00D944E3" w:rsidRDefault="00D944E3" w:rsidP="00B668D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Certificate of attendance for Import &amp; Export Procedures and Practice</w:t>
      </w:r>
    </w:p>
    <w:p w14:paraId="22DA611E" w14:textId="77777777" w:rsidR="00D944E3" w:rsidRPr="00D944E3" w:rsidRDefault="00D944E3" w:rsidP="00D944E3">
      <w:pPr>
        <w:rPr>
          <w:rFonts w:ascii="Arial" w:hAnsi="Arial" w:cs="Arial"/>
          <w:sz w:val="22"/>
          <w:lang w:val="en-US"/>
        </w:rPr>
      </w:pPr>
    </w:p>
    <w:p w14:paraId="2ECC90DE" w14:textId="77777777" w:rsidR="00B668DC" w:rsidRDefault="00B668DC" w:rsidP="00B668DC">
      <w:pPr>
        <w:rPr>
          <w:rFonts w:ascii="Arial" w:hAnsi="Arial" w:cs="Arial"/>
          <w:sz w:val="22"/>
          <w:szCs w:val="22"/>
        </w:rPr>
      </w:pPr>
    </w:p>
    <w:p w14:paraId="78DE6DBC" w14:textId="77777777" w:rsidR="00C23FFE" w:rsidRDefault="00C23FFE" w:rsidP="00B668D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8"/>
      </w:tblGrid>
      <w:tr w:rsidR="00D944E3" w:rsidRPr="00D944E3" w14:paraId="058E731E" w14:textId="77777777" w:rsidTr="00D944E3">
        <w:tc>
          <w:tcPr>
            <w:tcW w:w="9848" w:type="dxa"/>
            <w:shd w:val="clear" w:color="auto" w:fill="BFBFBF" w:themeFill="background1" w:themeFillShade="BF"/>
          </w:tcPr>
          <w:p w14:paraId="0824C461" w14:textId="77777777" w:rsidR="00D944E3" w:rsidRPr="00D944E3" w:rsidRDefault="00D944E3" w:rsidP="003C60B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44E3">
              <w:rPr>
                <w:rFonts w:ascii="Arial" w:hAnsi="Arial" w:cs="Arial"/>
                <w:b/>
                <w:sz w:val="22"/>
                <w:szCs w:val="22"/>
              </w:rPr>
              <w:t>LANGUAGE CAPABILITIES</w:t>
            </w:r>
          </w:p>
        </w:tc>
      </w:tr>
    </w:tbl>
    <w:p w14:paraId="44E2EA04" w14:textId="77777777" w:rsidR="00B668DC" w:rsidRDefault="00B668DC" w:rsidP="003C60BB">
      <w:pPr>
        <w:rPr>
          <w:rFonts w:ascii="Arial" w:hAnsi="Arial" w:cs="Arial"/>
          <w:b/>
          <w:sz w:val="22"/>
          <w:szCs w:val="22"/>
        </w:rPr>
      </w:pPr>
    </w:p>
    <w:p w14:paraId="5038640F" w14:textId="77777777" w:rsidR="00D944E3" w:rsidRPr="00D944E3" w:rsidRDefault="00D944E3" w:rsidP="00D944E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English – written and spoken</w:t>
      </w:r>
    </w:p>
    <w:p w14:paraId="1E636DAA" w14:textId="77777777" w:rsidR="00D944E3" w:rsidRPr="00D944E3" w:rsidRDefault="00D944E3" w:rsidP="00D944E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Chinese – written and spoken</w:t>
      </w:r>
    </w:p>
    <w:p w14:paraId="6772E0E8" w14:textId="77777777" w:rsidR="00D944E3" w:rsidRPr="00D944E3" w:rsidRDefault="00D944E3" w:rsidP="00D944E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Cantonese – spoken</w:t>
      </w:r>
    </w:p>
    <w:p w14:paraId="3D2B0F6E" w14:textId="77777777" w:rsidR="00D944E3" w:rsidRPr="00D944E3" w:rsidRDefault="00D944E3" w:rsidP="00D944E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Hokkien</w:t>
      </w:r>
      <w:proofErr w:type="spellEnd"/>
      <w:r>
        <w:rPr>
          <w:rFonts w:ascii="Arial" w:hAnsi="Arial" w:cs="Arial"/>
          <w:sz w:val="22"/>
          <w:szCs w:val="22"/>
        </w:rPr>
        <w:t xml:space="preserve"> – spoken</w:t>
      </w:r>
    </w:p>
    <w:p w14:paraId="37FBBF0F" w14:textId="77777777" w:rsidR="00D944E3" w:rsidRPr="00D944E3" w:rsidRDefault="00D944E3" w:rsidP="00D944E3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  <w:r w:rsidRPr="00D944E3">
        <w:rPr>
          <w:rFonts w:ascii="Arial" w:hAnsi="Arial" w:cs="Arial"/>
          <w:b w:val="0"/>
          <w:sz w:val="22"/>
          <w:szCs w:val="22"/>
        </w:rPr>
        <w:t xml:space="preserve">Thai – spoken (currently taking language course in </w:t>
      </w:r>
      <w:proofErr w:type="spellStart"/>
      <w:r w:rsidRPr="00D944E3">
        <w:rPr>
          <w:rFonts w:ascii="Arial" w:hAnsi="Arial" w:cs="Arial"/>
          <w:b w:val="0"/>
          <w:sz w:val="22"/>
          <w:szCs w:val="22"/>
        </w:rPr>
        <w:t>inlingua</w:t>
      </w:r>
      <w:proofErr w:type="spellEnd"/>
      <w:r w:rsidRPr="00D944E3">
        <w:rPr>
          <w:rFonts w:ascii="Arial" w:hAnsi="Arial" w:cs="Arial"/>
          <w:b w:val="0"/>
          <w:sz w:val="22"/>
          <w:szCs w:val="22"/>
        </w:rPr>
        <w:t xml:space="preserve"> School of Languages)</w:t>
      </w:r>
    </w:p>
    <w:sectPr w:rsidR="00D944E3" w:rsidRPr="00D944E3" w:rsidSect="008324AF">
      <w:pgSz w:w="11900" w:h="16840"/>
      <w:pgMar w:top="851" w:right="113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66849"/>
    <w:multiLevelType w:val="hybridMultilevel"/>
    <w:tmpl w:val="1A209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D87CE8"/>
    <w:multiLevelType w:val="hybridMultilevel"/>
    <w:tmpl w:val="368C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064D2"/>
    <w:multiLevelType w:val="hybridMultilevel"/>
    <w:tmpl w:val="0DDE681E"/>
    <w:lvl w:ilvl="0" w:tplc="677A4A7E">
      <w:numFmt w:val="bullet"/>
      <w:lvlText w:val="•"/>
      <w:lvlJc w:val="left"/>
      <w:pPr>
        <w:ind w:left="78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360E1"/>
    <w:multiLevelType w:val="hybridMultilevel"/>
    <w:tmpl w:val="8D2A07CE"/>
    <w:lvl w:ilvl="0" w:tplc="DB92E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64280"/>
    <w:multiLevelType w:val="hybridMultilevel"/>
    <w:tmpl w:val="B78E7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555A6B"/>
    <w:multiLevelType w:val="hybridMultilevel"/>
    <w:tmpl w:val="FFD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77273"/>
    <w:multiLevelType w:val="hybridMultilevel"/>
    <w:tmpl w:val="05C47684"/>
    <w:lvl w:ilvl="0" w:tplc="75BAC07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237F0"/>
    <w:multiLevelType w:val="hybridMultilevel"/>
    <w:tmpl w:val="6890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F71F9"/>
    <w:multiLevelType w:val="hybridMultilevel"/>
    <w:tmpl w:val="7342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E66ABA"/>
    <w:multiLevelType w:val="hybridMultilevel"/>
    <w:tmpl w:val="800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D7677"/>
    <w:multiLevelType w:val="hybridMultilevel"/>
    <w:tmpl w:val="7286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32517"/>
    <w:multiLevelType w:val="hybridMultilevel"/>
    <w:tmpl w:val="4C34BB64"/>
    <w:lvl w:ilvl="0" w:tplc="FC527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E0FC5"/>
    <w:multiLevelType w:val="hybridMultilevel"/>
    <w:tmpl w:val="4920B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BE69BD"/>
    <w:multiLevelType w:val="hybridMultilevel"/>
    <w:tmpl w:val="8DF09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BF492C"/>
    <w:multiLevelType w:val="hybridMultilevel"/>
    <w:tmpl w:val="9F8424EE"/>
    <w:lvl w:ilvl="0" w:tplc="677A4A7E">
      <w:numFmt w:val="bullet"/>
      <w:lvlText w:val="•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D22D72"/>
    <w:multiLevelType w:val="hybridMultilevel"/>
    <w:tmpl w:val="2A0EAA58"/>
    <w:lvl w:ilvl="0" w:tplc="677A4A7E">
      <w:numFmt w:val="bullet"/>
      <w:lvlText w:val="•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514FC6"/>
    <w:multiLevelType w:val="multilevel"/>
    <w:tmpl w:val="612682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4EFA0400"/>
    <w:multiLevelType w:val="hybridMultilevel"/>
    <w:tmpl w:val="3A5C47FA"/>
    <w:lvl w:ilvl="0" w:tplc="677A4A7E">
      <w:numFmt w:val="bullet"/>
      <w:lvlText w:val="•"/>
      <w:lvlJc w:val="left"/>
      <w:pPr>
        <w:ind w:left="78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6088"/>
    <w:multiLevelType w:val="hybridMultilevel"/>
    <w:tmpl w:val="1EB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9595C"/>
    <w:multiLevelType w:val="hybridMultilevel"/>
    <w:tmpl w:val="6E46E19E"/>
    <w:lvl w:ilvl="0" w:tplc="677A4A7E">
      <w:numFmt w:val="bullet"/>
      <w:lvlText w:val="•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A56747"/>
    <w:multiLevelType w:val="hybridMultilevel"/>
    <w:tmpl w:val="B7C2F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5B26AF"/>
    <w:multiLevelType w:val="hybridMultilevel"/>
    <w:tmpl w:val="7E8A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B83925"/>
    <w:multiLevelType w:val="hybridMultilevel"/>
    <w:tmpl w:val="FF60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22773E"/>
    <w:multiLevelType w:val="hybridMultilevel"/>
    <w:tmpl w:val="79949FB8"/>
    <w:lvl w:ilvl="0" w:tplc="677A4A7E">
      <w:numFmt w:val="bullet"/>
      <w:lvlText w:val="•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19A18C7"/>
    <w:multiLevelType w:val="hybridMultilevel"/>
    <w:tmpl w:val="1E260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11531B"/>
    <w:multiLevelType w:val="hybridMultilevel"/>
    <w:tmpl w:val="DAD6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A0182C"/>
    <w:multiLevelType w:val="hybridMultilevel"/>
    <w:tmpl w:val="2098D0B6"/>
    <w:lvl w:ilvl="0" w:tplc="677A4A7E">
      <w:numFmt w:val="bullet"/>
      <w:lvlText w:val="•"/>
      <w:lvlJc w:val="left"/>
      <w:pPr>
        <w:ind w:left="78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F34130"/>
    <w:multiLevelType w:val="hybridMultilevel"/>
    <w:tmpl w:val="44086B72"/>
    <w:lvl w:ilvl="0" w:tplc="677A4A7E">
      <w:numFmt w:val="bullet"/>
      <w:lvlText w:val="•"/>
      <w:lvlJc w:val="left"/>
      <w:pPr>
        <w:ind w:left="78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F003B0"/>
    <w:multiLevelType w:val="hybridMultilevel"/>
    <w:tmpl w:val="65F00CC4"/>
    <w:lvl w:ilvl="0" w:tplc="DB92E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A3CB2"/>
    <w:multiLevelType w:val="hybridMultilevel"/>
    <w:tmpl w:val="6EB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1"/>
  </w:num>
  <w:num w:numId="4">
    <w:abstractNumId w:val="7"/>
  </w:num>
  <w:num w:numId="5">
    <w:abstractNumId w:val="10"/>
  </w:num>
  <w:num w:numId="6">
    <w:abstractNumId w:val="22"/>
  </w:num>
  <w:num w:numId="7">
    <w:abstractNumId w:val="18"/>
  </w:num>
  <w:num w:numId="8">
    <w:abstractNumId w:val="4"/>
  </w:num>
  <w:num w:numId="9">
    <w:abstractNumId w:val="3"/>
  </w:num>
  <w:num w:numId="10">
    <w:abstractNumId w:val="13"/>
  </w:num>
  <w:num w:numId="11">
    <w:abstractNumId w:val="25"/>
  </w:num>
  <w:num w:numId="12">
    <w:abstractNumId w:val="1"/>
  </w:num>
  <w:num w:numId="13">
    <w:abstractNumId w:val="9"/>
  </w:num>
  <w:num w:numId="14">
    <w:abstractNumId w:val="21"/>
  </w:num>
  <w:num w:numId="15">
    <w:abstractNumId w:val="8"/>
  </w:num>
  <w:num w:numId="16">
    <w:abstractNumId w:val="6"/>
  </w:num>
  <w:num w:numId="17">
    <w:abstractNumId w:val="28"/>
  </w:num>
  <w:num w:numId="18">
    <w:abstractNumId w:val="26"/>
  </w:num>
  <w:num w:numId="19">
    <w:abstractNumId w:val="15"/>
  </w:num>
  <w:num w:numId="20">
    <w:abstractNumId w:val="17"/>
  </w:num>
  <w:num w:numId="21">
    <w:abstractNumId w:val="23"/>
  </w:num>
  <w:num w:numId="22">
    <w:abstractNumId w:val="16"/>
  </w:num>
  <w:num w:numId="23">
    <w:abstractNumId w:val="19"/>
  </w:num>
  <w:num w:numId="24">
    <w:abstractNumId w:val="24"/>
  </w:num>
  <w:num w:numId="25">
    <w:abstractNumId w:val="12"/>
  </w:num>
  <w:num w:numId="26">
    <w:abstractNumId w:val="20"/>
  </w:num>
  <w:num w:numId="27">
    <w:abstractNumId w:val="0"/>
  </w:num>
  <w:num w:numId="28">
    <w:abstractNumId w:val="2"/>
  </w:num>
  <w:num w:numId="29">
    <w:abstractNumId w:val="14"/>
  </w:num>
  <w:num w:numId="30">
    <w:abstractNumId w:val="2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revisionView w:markup="0" w:comments="0" w:insDel="0" w:formatting="0" w:inkAnnotations="0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7F"/>
    <w:rsid w:val="000D5000"/>
    <w:rsid w:val="00147F7E"/>
    <w:rsid w:val="00171D19"/>
    <w:rsid w:val="00200857"/>
    <w:rsid w:val="00212403"/>
    <w:rsid w:val="00244C3A"/>
    <w:rsid w:val="00263F8E"/>
    <w:rsid w:val="00270337"/>
    <w:rsid w:val="003721D2"/>
    <w:rsid w:val="003C60BB"/>
    <w:rsid w:val="003D51C3"/>
    <w:rsid w:val="00400DA7"/>
    <w:rsid w:val="004227E6"/>
    <w:rsid w:val="00435403"/>
    <w:rsid w:val="004743CE"/>
    <w:rsid w:val="005903BE"/>
    <w:rsid w:val="005C4293"/>
    <w:rsid w:val="00646CF6"/>
    <w:rsid w:val="008324AF"/>
    <w:rsid w:val="0089197F"/>
    <w:rsid w:val="008D5D08"/>
    <w:rsid w:val="009110E9"/>
    <w:rsid w:val="00A04341"/>
    <w:rsid w:val="00A0622E"/>
    <w:rsid w:val="00A37716"/>
    <w:rsid w:val="00A40E25"/>
    <w:rsid w:val="00AF0323"/>
    <w:rsid w:val="00B27C33"/>
    <w:rsid w:val="00B668DC"/>
    <w:rsid w:val="00BF2229"/>
    <w:rsid w:val="00C23FFE"/>
    <w:rsid w:val="00C7400F"/>
    <w:rsid w:val="00CB1A6B"/>
    <w:rsid w:val="00D944E3"/>
    <w:rsid w:val="00E02B0B"/>
    <w:rsid w:val="00E26EB4"/>
    <w:rsid w:val="00F3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5C9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44E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9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1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3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44E3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E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E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77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3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recillia@gmail.com" TargetMode="Externa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776</Words>
  <Characters>4426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 Limited</Company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Trecillia Goh</dc:creator>
  <cp:lastModifiedBy>Microsoft Office User</cp:lastModifiedBy>
  <cp:revision>13</cp:revision>
  <cp:lastPrinted>2015-10-01T03:52:00Z</cp:lastPrinted>
  <dcterms:created xsi:type="dcterms:W3CDTF">2016-02-04T13:28:00Z</dcterms:created>
  <dcterms:modified xsi:type="dcterms:W3CDTF">2016-02-04T14:26:00Z</dcterms:modified>
</cp:coreProperties>
</file>